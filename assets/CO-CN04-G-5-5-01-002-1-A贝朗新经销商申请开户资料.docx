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88" w:rsidRDefault="00F50988" w:rsidP="00F50988">
      <w:pPr>
        <w:ind w:firstLineChars="200" w:firstLine="480"/>
        <w:jc w:val="both"/>
        <w:rPr>
          <w:rFonts w:ascii="微软雅黑" w:eastAsia="微软雅黑" w:hAnsi="微软雅黑"/>
          <w:b/>
          <w:lang w:val="en-US"/>
        </w:rPr>
      </w:pPr>
    </w:p>
    <w:p w:rsidR="007E25C6" w:rsidRDefault="007E25C6" w:rsidP="00F50988">
      <w:pPr>
        <w:ind w:firstLineChars="200" w:firstLine="480"/>
        <w:jc w:val="both"/>
        <w:rPr>
          <w:rFonts w:ascii="微软雅黑" w:eastAsia="微软雅黑" w:hAnsi="微软雅黑"/>
          <w:b/>
          <w:lang w:val="en-US"/>
        </w:rPr>
      </w:pPr>
    </w:p>
    <w:p w:rsidR="007E25C6" w:rsidRDefault="007E25C6" w:rsidP="00F50988">
      <w:pPr>
        <w:ind w:firstLineChars="200" w:firstLine="480"/>
        <w:jc w:val="both"/>
        <w:rPr>
          <w:rFonts w:ascii="微软雅黑" w:eastAsia="微软雅黑" w:hAnsi="微软雅黑"/>
          <w:b/>
          <w:lang w:val="en-US"/>
        </w:rPr>
      </w:pPr>
    </w:p>
    <w:p w:rsidR="007E25C6" w:rsidRPr="002D6636" w:rsidRDefault="007E25C6" w:rsidP="00F50988">
      <w:pPr>
        <w:ind w:firstLineChars="200" w:firstLine="480"/>
        <w:jc w:val="both"/>
        <w:rPr>
          <w:rFonts w:ascii="微软雅黑" w:eastAsia="微软雅黑" w:hAnsi="微软雅黑"/>
          <w:b/>
          <w:lang w:val="en-US"/>
        </w:rPr>
      </w:pPr>
    </w:p>
    <w:p w:rsidR="00F50988" w:rsidRPr="002D6636" w:rsidRDefault="00F50988" w:rsidP="00F50988">
      <w:pPr>
        <w:jc w:val="both"/>
        <w:rPr>
          <w:rFonts w:ascii="微软雅黑" w:eastAsia="微软雅黑" w:hAnsi="微软雅黑"/>
          <w:b/>
          <w:lang w:val="en-US"/>
        </w:rPr>
      </w:pPr>
      <w:r w:rsidRPr="002D6636">
        <w:rPr>
          <w:rFonts w:ascii="微软雅黑" w:eastAsia="微软雅黑" w:hAnsi="微软雅黑" w:hint="eastAsia"/>
          <w:b/>
          <w:lang w:val="en-US"/>
        </w:rPr>
        <w:t>致：经销商</w:t>
      </w:r>
      <w:r w:rsidR="005B75DC" w:rsidRPr="002D6636">
        <w:rPr>
          <w:rFonts w:ascii="微软雅黑" w:eastAsia="微软雅黑" w:hAnsi="微软雅黑" w:hint="eastAsia"/>
          <w:b/>
          <w:lang w:val="en-US"/>
        </w:rPr>
        <w:t>合作伙伴</w:t>
      </w:r>
    </w:p>
    <w:p w:rsidR="00F50988" w:rsidRPr="002D6636" w:rsidRDefault="00F50988" w:rsidP="00F50988">
      <w:pPr>
        <w:ind w:firstLineChars="200" w:firstLine="480"/>
        <w:jc w:val="both"/>
        <w:rPr>
          <w:rFonts w:ascii="微软雅黑" w:eastAsia="微软雅黑" w:hAnsi="微软雅黑"/>
          <w:b/>
          <w:lang w:val="en-US"/>
        </w:rPr>
      </w:pPr>
    </w:p>
    <w:p w:rsidR="00F50988" w:rsidRPr="00FB7BE0" w:rsidRDefault="00F50988" w:rsidP="00FB7BE0">
      <w:pPr>
        <w:ind w:firstLineChars="200" w:firstLine="400"/>
        <w:jc w:val="both"/>
        <w:rPr>
          <w:rFonts w:ascii="微软雅黑" w:eastAsia="微软雅黑" w:hAnsi="微软雅黑"/>
          <w:sz w:val="20"/>
          <w:szCs w:val="20"/>
        </w:rPr>
      </w:pPr>
      <w:r w:rsidRPr="00FB7BE0">
        <w:rPr>
          <w:rFonts w:ascii="微软雅黑" w:eastAsia="微软雅黑" w:hAnsi="微软雅黑"/>
          <w:sz w:val="20"/>
          <w:szCs w:val="20"/>
        </w:rPr>
        <w:t>您好！感谢贵</w:t>
      </w:r>
      <w:r w:rsidRPr="00FB7BE0">
        <w:rPr>
          <w:rFonts w:ascii="微软雅黑" w:eastAsia="微软雅黑" w:hAnsi="微软雅黑" w:hint="eastAsia"/>
          <w:sz w:val="20"/>
          <w:szCs w:val="20"/>
        </w:rPr>
        <w:t>公</w:t>
      </w:r>
      <w:r w:rsidRPr="00FB7BE0">
        <w:rPr>
          <w:rFonts w:ascii="微软雅黑" w:eastAsia="微软雅黑" w:hAnsi="微软雅黑"/>
          <w:sz w:val="20"/>
          <w:szCs w:val="20"/>
        </w:rPr>
        <w:t>司对</w:t>
      </w:r>
      <w:r w:rsidR="007B0B71">
        <w:rPr>
          <w:rFonts w:ascii="微软雅黑" w:eastAsia="微软雅黑" w:hAnsi="微软雅黑" w:hint="eastAsia"/>
          <w:sz w:val="20"/>
          <w:szCs w:val="20"/>
        </w:rPr>
        <w:t>贝朗</w:t>
      </w:r>
      <w:r w:rsidRPr="00FB7BE0">
        <w:rPr>
          <w:rFonts w:ascii="微软雅黑" w:eastAsia="微软雅黑" w:hAnsi="微软雅黑"/>
          <w:sz w:val="20"/>
          <w:szCs w:val="20"/>
        </w:rPr>
        <w:t>产品的支持！</w:t>
      </w:r>
      <w:r w:rsidR="00DC0403" w:rsidRPr="00FB7BE0">
        <w:rPr>
          <w:rFonts w:ascii="微软雅黑" w:eastAsia="微软雅黑" w:hAnsi="微软雅黑" w:hint="eastAsia"/>
          <w:sz w:val="20"/>
          <w:szCs w:val="20"/>
        </w:rPr>
        <w:t>贵公司已通过了业务部门的</w:t>
      </w:r>
      <w:r w:rsidRPr="00FB7BE0">
        <w:rPr>
          <w:rFonts w:ascii="微软雅黑" w:eastAsia="微软雅黑" w:hAnsi="微软雅黑" w:hint="eastAsia"/>
          <w:sz w:val="20"/>
          <w:szCs w:val="20"/>
        </w:rPr>
        <w:t>经销商遴选，请在接到此通知后，</w:t>
      </w:r>
      <w:proofErr w:type="gramStart"/>
      <w:r w:rsidRPr="00FB7BE0">
        <w:rPr>
          <w:rFonts w:ascii="微软雅黑" w:eastAsia="微软雅黑" w:hAnsi="微软雅黑" w:hint="eastAsia"/>
          <w:sz w:val="20"/>
          <w:szCs w:val="20"/>
        </w:rPr>
        <w:t>根据贝朗公司</w:t>
      </w:r>
      <w:proofErr w:type="gramEnd"/>
      <w:r w:rsidRPr="00FB7BE0">
        <w:rPr>
          <w:rFonts w:ascii="微软雅黑" w:eastAsia="微软雅黑" w:hAnsi="微软雅黑" w:hint="eastAsia"/>
          <w:sz w:val="20"/>
          <w:szCs w:val="20"/>
        </w:rPr>
        <w:t>要求，准备所需文件，在</w:t>
      </w:r>
      <w:r w:rsidR="00DC0403" w:rsidRPr="00FB7BE0">
        <w:rPr>
          <w:rFonts w:ascii="微软雅黑" w:eastAsia="微软雅黑" w:hAnsi="微软雅黑" w:hint="eastAsia"/>
          <w:sz w:val="20"/>
          <w:szCs w:val="20"/>
        </w:rPr>
        <w:t>5</w:t>
      </w:r>
      <w:r w:rsidRPr="00FB7BE0">
        <w:rPr>
          <w:rFonts w:ascii="微软雅黑" w:eastAsia="微软雅黑" w:hAnsi="微软雅黑" w:hint="eastAsia"/>
          <w:sz w:val="20"/>
          <w:szCs w:val="20"/>
        </w:rPr>
        <w:t>个工作日</w:t>
      </w:r>
      <w:r w:rsidR="00CB5427">
        <w:rPr>
          <w:rFonts w:ascii="微软雅黑" w:eastAsia="微软雅黑" w:hAnsi="微软雅黑" w:hint="eastAsia"/>
          <w:sz w:val="20"/>
          <w:szCs w:val="20"/>
        </w:rPr>
        <w:t>内</w:t>
      </w:r>
      <w:r w:rsidRPr="00FB7BE0">
        <w:rPr>
          <w:rFonts w:ascii="微软雅黑" w:eastAsia="微软雅黑" w:hAnsi="微软雅黑" w:hint="eastAsia"/>
          <w:sz w:val="20"/>
          <w:szCs w:val="20"/>
        </w:rPr>
        <w:t>邮寄</w:t>
      </w:r>
      <w:proofErr w:type="gramStart"/>
      <w:r w:rsidRPr="00FB7BE0">
        <w:rPr>
          <w:rFonts w:ascii="微软雅黑" w:eastAsia="微软雅黑" w:hAnsi="微软雅黑" w:hint="eastAsia"/>
          <w:sz w:val="20"/>
          <w:szCs w:val="20"/>
        </w:rPr>
        <w:t>至以下</w:t>
      </w:r>
      <w:proofErr w:type="gramEnd"/>
      <w:r w:rsidRPr="00FB7BE0">
        <w:rPr>
          <w:rFonts w:ascii="微软雅黑" w:eastAsia="微软雅黑" w:hAnsi="微软雅黑" w:hint="eastAsia"/>
          <w:sz w:val="20"/>
          <w:szCs w:val="20"/>
        </w:rPr>
        <w:t>地址：</w:t>
      </w:r>
    </w:p>
    <w:p w:rsidR="00DC0403" w:rsidRPr="00FB7BE0" w:rsidRDefault="00DC0403" w:rsidP="002D6636">
      <w:pPr>
        <w:jc w:val="both"/>
        <w:rPr>
          <w:rFonts w:ascii="微软雅黑" w:eastAsia="微软雅黑" w:hAnsi="微软雅黑"/>
          <w:b/>
          <w:sz w:val="20"/>
          <w:szCs w:val="20"/>
        </w:rPr>
      </w:pPr>
    </w:p>
    <w:p w:rsidR="002D6636" w:rsidRPr="00FB7BE0" w:rsidRDefault="002D6636" w:rsidP="002D6636">
      <w:pPr>
        <w:autoSpaceDE w:val="0"/>
        <w:autoSpaceDN w:val="0"/>
        <w:adjustRightInd w:val="0"/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</w:pP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 xml:space="preserve">        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收件人</w:t>
      </w:r>
      <w:r w:rsidR="009639FE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>：</w:t>
      </w:r>
      <w:r w:rsidR="00413BA3" w:rsidRPr="00326855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highlight w:val="yellow"/>
          <w:lang w:val="en-US"/>
        </w:rPr>
        <w:t>***</w:t>
      </w:r>
      <w:proofErr w:type="gramStart"/>
      <w:r w:rsidR="00413BA3" w:rsidRPr="00326855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highlight w:val="yellow"/>
          <w:lang w:val="en-US"/>
        </w:rPr>
        <w:t>*</w:t>
      </w:r>
      <w:r w:rsidR="00326855" w:rsidRPr="00326855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highlight w:val="yellow"/>
          <w:lang w:val="en-US"/>
        </w:rPr>
        <w:t>(</w:t>
      </w:r>
      <w:proofErr w:type="gramEnd"/>
      <w:r w:rsidR="00326855" w:rsidRPr="00326855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highlight w:val="yellow"/>
          <w:lang w:val="en-US"/>
        </w:rPr>
        <w:t>姓名)</w:t>
      </w:r>
    </w:p>
    <w:p w:rsidR="002D6636" w:rsidRPr="00FB7BE0" w:rsidRDefault="002D6636" w:rsidP="002D6636">
      <w:pPr>
        <w:autoSpaceDE w:val="0"/>
        <w:autoSpaceDN w:val="0"/>
        <w:adjustRightInd w:val="0"/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</w:pP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 xml:space="preserve">        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地址</w:t>
      </w: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>：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上海市江苏路398号舜元企业发展大厦21楼</w:t>
      </w:r>
    </w:p>
    <w:p w:rsidR="002D6636" w:rsidRPr="00FB7BE0" w:rsidRDefault="002D6636" w:rsidP="002D6636">
      <w:pPr>
        <w:autoSpaceDE w:val="0"/>
        <w:autoSpaceDN w:val="0"/>
        <w:adjustRightInd w:val="0"/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</w:pP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 xml:space="preserve">        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电话</w:t>
      </w: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>：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021-2216</w:t>
      </w:r>
      <w:r w:rsidR="009A6AA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****</w:t>
      </w:r>
    </w:p>
    <w:p w:rsidR="002D6636" w:rsidRPr="00FB7BE0" w:rsidRDefault="002D6636" w:rsidP="002D6636">
      <w:pPr>
        <w:jc w:val="both"/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</w:pP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 xml:space="preserve">        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邮编</w:t>
      </w:r>
      <w:r w:rsidRPr="00FB7BE0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lang w:val="en-US"/>
        </w:rPr>
        <w:t>：</w:t>
      </w:r>
      <w:r w:rsidRPr="00FB7BE0">
        <w:rPr>
          <w:rFonts w:ascii="微软雅黑" w:eastAsia="微软雅黑" w:hAnsi="微软雅黑" w:cs="Helv"/>
          <w:b/>
          <w:bCs/>
          <w:color w:val="000000"/>
          <w:sz w:val="20"/>
          <w:szCs w:val="20"/>
          <w:lang w:val="en-US"/>
        </w:rPr>
        <w:t>200050</w:t>
      </w:r>
    </w:p>
    <w:p w:rsidR="002D6636" w:rsidRPr="00FB7BE0" w:rsidRDefault="002D6636" w:rsidP="002D6636">
      <w:pPr>
        <w:jc w:val="both"/>
        <w:rPr>
          <w:rFonts w:ascii="微软雅黑" w:eastAsia="微软雅黑" w:hAnsi="微软雅黑"/>
          <w:b/>
          <w:sz w:val="20"/>
          <w:szCs w:val="20"/>
          <w:u w:val="single"/>
        </w:rPr>
      </w:pPr>
    </w:p>
    <w:p w:rsidR="00F50988" w:rsidRPr="00FB7BE0" w:rsidRDefault="002D6636" w:rsidP="00FB7BE0">
      <w:pPr>
        <w:ind w:firstLineChars="200" w:firstLine="400"/>
        <w:jc w:val="both"/>
        <w:rPr>
          <w:rFonts w:ascii="微软雅黑" w:eastAsia="微软雅黑" w:hAnsi="微软雅黑"/>
          <w:sz w:val="20"/>
          <w:szCs w:val="20"/>
        </w:rPr>
      </w:pPr>
      <w:r w:rsidRPr="00FB7BE0">
        <w:rPr>
          <w:rFonts w:ascii="微软雅黑" w:eastAsia="微软雅黑" w:hAnsi="微软雅黑" w:hint="eastAsia"/>
          <w:sz w:val="20"/>
          <w:szCs w:val="20"/>
        </w:rPr>
        <w:t>新经销商审核所需资料</w:t>
      </w:r>
      <w:r w:rsidR="00F50988" w:rsidRPr="00FB7BE0">
        <w:rPr>
          <w:rFonts w:ascii="微软雅黑" w:eastAsia="微软雅黑" w:hAnsi="微软雅黑" w:hint="eastAsia"/>
          <w:sz w:val="20"/>
          <w:szCs w:val="20"/>
        </w:rPr>
        <w:t>必须全部提交，任何延迟或拒绝提交，将会影响对贵公司的审核进度或直接拒绝申请。如因特殊原因，无法出具相关资料文件，请提交说明文件，以供贝朗公司审核。如有疑问可通过以下方式寻求帮助，</w:t>
      </w:r>
    </w:p>
    <w:p w:rsidR="00F50988" w:rsidRPr="00FB7BE0" w:rsidRDefault="00F50988" w:rsidP="00FB7BE0">
      <w:pPr>
        <w:ind w:firstLineChars="200" w:firstLine="400"/>
        <w:jc w:val="both"/>
        <w:rPr>
          <w:rFonts w:ascii="微软雅黑" w:eastAsia="微软雅黑" w:hAnsi="微软雅黑"/>
          <w:sz w:val="20"/>
          <w:szCs w:val="20"/>
        </w:rPr>
      </w:pPr>
      <w:r w:rsidRPr="00FB7BE0">
        <w:rPr>
          <w:rFonts w:ascii="微软雅黑" w:eastAsia="微软雅黑" w:hAnsi="微软雅黑" w:hint="eastAsia"/>
          <w:sz w:val="20"/>
          <w:szCs w:val="20"/>
        </w:rPr>
        <w:t>致电</w:t>
      </w:r>
      <w:r w:rsidR="00413BA3">
        <w:rPr>
          <w:rFonts w:ascii="微软雅黑" w:eastAsia="微软雅黑" w:hAnsi="微软雅黑" w:hint="eastAsia"/>
          <w:b/>
          <w:sz w:val="20"/>
          <w:szCs w:val="20"/>
          <w:highlight w:val="yellow"/>
        </w:rPr>
        <w:t>****(职务)</w:t>
      </w:r>
      <w:r w:rsidR="000E72E3" w:rsidRPr="00B91808">
        <w:rPr>
          <w:rFonts w:ascii="微软雅黑" w:eastAsia="微软雅黑" w:hAnsi="微软雅黑" w:hint="eastAsia"/>
          <w:b/>
          <w:sz w:val="20"/>
          <w:szCs w:val="20"/>
          <w:highlight w:val="yellow"/>
        </w:rPr>
        <w:t>：</w:t>
      </w:r>
      <w:r w:rsidR="00413BA3">
        <w:rPr>
          <w:rFonts w:ascii="微软雅黑" w:eastAsia="微软雅黑" w:hAnsi="微软雅黑" w:hint="eastAsia"/>
          <w:b/>
          <w:sz w:val="20"/>
          <w:szCs w:val="20"/>
          <w:highlight w:val="yellow"/>
        </w:rPr>
        <w:t>****(姓名</w:t>
      </w:r>
      <w:r w:rsidR="00413BA3" w:rsidRPr="00326855">
        <w:rPr>
          <w:rFonts w:ascii="微软雅黑" w:eastAsia="微软雅黑" w:hAnsi="微软雅黑" w:hint="eastAsia"/>
          <w:b/>
          <w:sz w:val="20"/>
          <w:szCs w:val="20"/>
          <w:highlight w:val="yellow"/>
        </w:rPr>
        <w:t>)</w:t>
      </w:r>
      <w:r w:rsidR="00326855" w:rsidRPr="00326855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highlight w:val="yellow"/>
        </w:rPr>
        <w:t>****</w:t>
      </w:r>
      <w:r w:rsidR="00326855" w:rsidRPr="00326855">
        <w:rPr>
          <w:rFonts w:ascii="微软雅黑" w:eastAsia="微软雅黑" w:hAnsi="微软雅黑" w:cs="Helv"/>
          <w:b/>
          <w:bCs/>
          <w:color w:val="000000"/>
          <w:sz w:val="20"/>
          <w:szCs w:val="20"/>
          <w:highlight w:val="yellow"/>
        </w:rPr>
        <w:t>-</w:t>
      </w:r>
      <w:r w:rsidR="00326855" w:rsidRPr="00326855">
        <w:rPr>
          <w:rFonts w:ascii="微软雅黑" w:eastAsia="微软雅黑" w:hAnsi="微软雅黑" w:cs="Helv" w:hint="eastAsia"/>
          <w:b/>
          <w:bCs/>
          <w:color w:val="000000"/>
          <w:sz w:val="20"/>
          <w:szCs w:val="20"/>
          <w:highlight w:val="yellow"/>
        </w:rPr>
        <w:t>********(电话)</w:t>
      </w:r>
      <w:r w:rsidRPr="00FB7BE0">
        <w:rPr>
          <w:rFonts w:ascii="微软雅黑" w:eastAsia="微软雅黑" w:hAnsi="微软雅黑" w:hint="eastAsia"/>
          <w:sz w:val="20"/>
          <w:szCs w:val="20"/>
        </w:rPr>
        <w:t>或发送邮件至</w:t>
      </w:r>
      <w:r w:rsidR="00FB7BE0">
        <w:rPr>
          <w:rFonts w:ascii="微软雅黑" w:eastAsia="微软雅黑" w:hAnsi="微软雅黑" w:hint="eastAsia"/>
          <w:sz w:val="20"/>
          <w:szCs w:val="20"/>
        </w:rPr>
        <w:t xml:space="preserve"> </w:t>
      </w:r>
      <w:hyperlink r:id="rId8" w:history="1">
        <w:r w:rsidR="00326855" w:rsidRPr="00E638A5">
          <w:rPr>
            <w:rStyle w:val="Hyperlink"/>
            <w:rFonts w:ascii="微软雅黑" w:eastAsia="微软雅黑" w:hAnsi="微软雅黑" w:hint="eastAsia"/>
            <w:b/>
            <w:sz w:val="20"/>
            <w:szCs w:val="20"/>
            <w:highlight w:val="yellow"/>
          </w:rPr>
          <w:t>********@bbraun.com</w:t>
        </w:r>
      </w:hyperlink>
      <w:r w:rsidR="00FB7BE0">
        <w:rPr>
          <w:rFonts w:ascii="微软雅黑" w:eastAsia="微软雅黑" w:hAnsi="微软雅黑" w:hint="eastAsia"/>
          <w:b/>
          <w:sz w:val="20"/>
          <w:szCs w:val="20"/>
        </w:rPr>
        <w:t xml:space="preserve"> ，</w:t>
      </w:r>
    </w:p>
    <w:p w:rsidR="002D6636" w:rsidRPr="00FB7BE0" w:rsidRDefault="002D6636" w:rsidP="00FB7BE0">
      <w:pPr>
        <w:ind w:firstLineChars="200" w:firstLine="400"/>
        <w:jc w:val="both"/>
        <w:rPr>
          <w:rFonts w:ascii="微软雅黑" w:eastAsia="微软雅黑" w:hAnsi="微软雅黑"/>
          <w:sz w:val="20"/>
          <w:szCs w:val="20"/>
        </w:rPr>
      </w:pPr>
      <w:r w:rsidRPr="00FB7BE0">
        <w:rPr>
          <w:rFonts w:ascii="微软雅黑" w:eastAsia="微软雅黑" w:hAnsi="微软雅黑" w:hint="eastAsia"/>
          <w:sz w:val="20"/>
          <w:szCs w:val="20"/>
        </w:rPr>
        <w:t>谢谢！</w:t>
      </w:r>
    </w:p>
    <w:p w:rsidR="00F50988" w:rsidRPr="00FB7BE0" w:rsidRDefault="00F50988" w:rsidP="002D6636">
      <w:pPr>
        <w:jc w:val="both"/>
        <w:rPr>
          <w:rFonts w:ascii="微软雅黑" w:eastAsia="微软雅黑" w:hAnsi="微软雅黑"/>
          <w:sz w:val="20"/>
          <w:szCs w:val="20"/>
        </w:rPr>
      </w:pPr>
    </w:p>
    <w:p w:rsidR="00F50988" w:rsidRPr="00FB7BE0" w:rsidRDefault="00F50988" w:rsidP="00FB7BE0">
      <w:pPr>
        <w:ind w:firstLineChars="200" w:firstLine="400"/>
        <w:jc w:val="both"/>
        <w:rPr>
          <w:rFonts w:ascii="微软雅黑" w:eastAsia="微软雅黑" w:hAnsi="微软雅黑"/>
          <w:b/>
          <w:sz w:val="20"/>
          <w:szCs w:val="20"/>
        </w:rPr>
      </w:pPr>
      <w:r w:rsidRPr="00FB7BE0">
        <w:rPr>
          <w:rFonts w:ascii="微软雅黑" w:eastAsia="微软雅黑" w:hAnsi="微软雅黑" w:hint="eastAsia"/>
          <w:b/>
          <w:sz w:val="20"/>
          <w:szCs w:val="20"/>
        </w:rPr>
        <w:t>所需提交资料清单如下，请在填写完毕后打印盖章。</w:t>
      </w:r>
    </w:p>
    <w:p w:rsidR="00F50988" w:rsidRPr="00FB7BE0" w:rsidRDefault="00F50988" w:rsidP="00FB7BE0">
      <w:pPr>
        <w:ind w:firstLineChars="200" w:firstLine="400"/>
        <w:jc w:val="both"/>
        <w:rPr>
          <w:rFonts w:ascii="微软雅黑" w:eastAsia="微软雅黑" w:hAnsi="微软雅黑"/>
          <w:sz w:val="20"/>
          <w:szCs w:val="20"/>
        </w:rPr>
      </w:pPr>
    </w:p>
    <w:p w:rsidR="00FB7BE0" w:rsidRPr="00FB7BE0" w:rsidRDefault="00FB7BE0" w:rsidP="00FB7BE0">
      <w:pPr>
        <w:ind w:firstLineChars="200" w:firstLine="400"/>
        <w:jc w:val="both"/>
        <w:rPr>
          <w:rFonts w:ascii="微软雅黑" w:eastAsia="微软雅黑" w:hAnsi="微软雅黑"/>
          <w:sz w:val="20"/>
          <w:szCs w:val="20"/>
        </w:rPr>
      </w:pPr>
      <w:r w:rsidRPr="00FB7BE0">
        <w:rPr>
          <w:rFonts w:ascii="微软雅黑" w:eastAsia="微软雅黑" w:hAnsi="微软雅黑" w:hint="eastAsia"/>
          <w:sz w:val="20"/>
          <w:szCs w:val="20"/>
        </w:rPr>
        <w:t>必交资料：</w:t>
      </w:r>
    </w:p>
    <w:p w:rsidR="00FB7BE0" w:rsidRPr="00EA5DE1" w:rsidRDefault="00FB7BE0" w:rsidP="00FB7BE0">
      <w:pPr>
        <w:pStyle w:val="ListParagraph"/>
        <w:numPr>
          <w:ilvl w:val="0"/>
          <w:numId w:val="2"/>
        </w:numPr>
        <w:ind w:left="851" w:hanging="425"/>
      </w:pPr>
      <w:r w:rsidRPr="00FB7BE0">
        <w:rPr>
          <w:rFonts w:hint="eastAsia"/>
        </w:rPr>
        <w:t>经销商</w:t>
      </w:r>
      <w:r w:rsidRPr="00EA5DE1">
        <w:rPr>
          <w:rFonts w:hint="eastAsia"/>
        </w:rPr>
        <w:t>基本信息登记表（随附，加盖公章）</w:t>
      </w:r>
    </w:p>
    <w:p w:rsidR="00FB1E22" w:rsidRPr="00EA5DE1" w:rsidRDefault="00FB1E22" w:rsidP="00FB1E22">
      <w:pPr>
        <w:pStyle w:val="ListParagraph"/>
        <w:numPr>
          <w:ilvl w:val="0"/>
          <w:numId w:val="2"/>
        </w:numPr>
        <w:ind w:left="851" w:hanging="425"/>
      </w:pPr>
      <w:r w:rsidRPr="00EA5DE1">
        <w:rPr>
          <w:rFonts w:hint="eastAsia"/>
        </w:rPr>
        <w:t>加载</w:t>
      </w:r>
      <w:r w:rsidRPr="00EA5DE1">
        <w:t>“</w:t>
      </w:r>
      <w:r w:rsidRPr="00EA5DE1">
        <w:rPr>
          <w:rFonts w:hint="eastAsia"/>
        </w:rPr>
        <w:t>统一社会信用代码</w:t>
      </w:r>
      <w:r w:rsidRPr="00EA5DE1">
        <w:t>”</w:t>
      </w:r>
      <w:r w:rsidRPr="00EA5DE1">
        <w:rPr>
          <w:rFonts w:hint="eastAsia"/>
        </w:rPr>
        <w:t>的</w:t>
      </w:r>
      <w:r w:rsidRPr="00EA5DE1">
        <w:t>营业执照复印件</w:t>
      </w:r>
      <w:r w:rsidRPr="00EA5DE1">
        <w:rPr>
          <w:rFonts w:hint="eastAsia"/>
        </w:rPr>
        <w:t>（须经年检，加盖公章）</w:t>
      </w:r>
    </w:p>
    <w:p w:rsidR="00FB7BE0" w:rsidRPr="00EA5DE1" w:rsidRDefault="00FB7BE0" w:rsidP="00FB7BE0">
      <w:pPr>
        <w:pStyle w:val="ListParagraph"/>
        <w:numPr>
          <w:ilvl w:val="0"/>
          <w:numId w:val="2"/>
        </w:numPr>
        <w:ind w:left="851" w:hanging="425"/>
      </w:pPr>
      <w:r w:rsidRPr="00EA5DE1">
        <w:rPr>
          <w:rFonts w:hint="eastAsia"/>
        </w:rPr>
        <w:t>医疗器械经营许可证</w:t>
      </w:r>
      <w:r w:rsidRPr="00EA5DE1">
        <w:rPr>
          <w:rFonts w:hint="eastAsia"/>
          <w:b/>
        </w:rPr>
        <w:t>副本</w:t>
      </w:r>
      <w:r w:rsidRPr="00EA5DE1">
        <w:rPr>
          <w:rFonts w:hint="eastAsia"/>
        </w:rPr>
        <w:t>复印件（须经年检，加盖公章）</w:t>
      </w:r>
    </w:p>
    <w:p w:rsidR="00BC5EC4" w:rsidRPr="00EA5DE1" w:rsidRDefault="00BC5EC4" w:rsidP="00FB7BE0">
      <w:pPr>
        <w:pStyle w:val="ListParagraph"/>
        <w:numPr>
          <w:ilvl w:val="0"/>
          <w:numId w:val="2"/>
        </w:numPr>
        <w:ind w:left="851" w:hanging="425"/>
      </w:pPr>
      <w:r w:rsidRPr="00EA5DE1">
        <w:rPr>
          <w:rFonts w:hint="eastAsia"/>
        </w:rPr>
        <w:t>增值税一般纳税人证明复印件（如是，加盖公章</w:t>
      </w:r>
      <w:r w:rsidRPr="00EA5DE1">
        <w:t>）</w:t>
      </w:r>
    </w:p>
    <w:p w:rsidR="00A80DED" w:rsidRPr="00EA5DE1" w:rsidRDefault="00A80DED" w:rsidP="00FB7BE0">
      <w:pPr>
        <w:pStyle w:val="ListParagraph"/>
        <w:numPr>
          <w:ilvl w:val="0"/>
          <w:numId w:val="2"/>
        </w:numPr>
        <w:ind w:left="851" w:hanging="425"/>
      </w:pPr>
      <w:r w:rsidRPr="00EA5DE1">
        <w:rPr>
          <w:rFonts w:hint="eastAsia"/>
        </w:rPr>
        <w:t>商业政策及守法声明</w:t>
      </w:r>
      <w:r w:rsidR="006B2110" w:rsidRPr="00EA5DE1">
        <w:rPr>
          <w:rFonts w:hint="eastAsia"/>
        </w:rPr>
        <w:t>（随附，加盖公章）</w:t>
      </w:r>
    </w:p>
    <w:p w:rsidR="007C2558" w:rsidRPr="00EA5DE1" w:rsidRDefault="007C2558" w:rsidP="00FB7BE0">
      <w:pPr>
        <w:pStyle w:val="ListParagraph"/>
        <w:numPr>
          <w:ilvl w:val="0"/>
          <w:numId w:val="2"/>
        </w:numPr>
        <w:ind w:left="851" w:hanging="425"/>
      </w:pPr>
      <w:r w:rsidRPr="00EA5DE1">
        <w:rPr>
          <w:rFonts w:hint="eastAsia"/>
        </w:rPr>
        <w:t>按公司要求的订单（加盖公章）</w:t>
      </w:r>
    </w:p>
    <w:p w:rsidR="00BC5EC4" w:rsidRPr="00EA5DE1" w:rsidRDefault="001414CD" w:rsidP="00FB7BE0">
      <w:pPr>
        <w:pStyle w:val="ListParagraph"/>
        <w:numPr>
          <w:ilvl w:val="0"/>
          <w:numId w:val="2"/>
        </w:numPr>
        <w:ind w:left="851" w:hanging="425"/>
      </w:pPr>
      <w:r w:rsidRPr="00EA5DE1">
        <w:rPr>
          <w:rFonts w:hint="eastAsia"/>
        </w:rPr>
        <w:t>企业资质到期说明（如在授权期限内有企业资质将到期，请提供，</w:t>
      </w:r>
      <w:r w:rsidR="00BC5EC4" w:rsidRPr="00EA5DE1">
        <w:rPr>
          <w:rFonts w:hint="eastAsia"/>
        </w:rPr>
        <w:t>加盖公章）</w:t>
      </w:r>
    </w:p>
    <w:p w:rsidR="00FB7BE0" w:rsidRPr="00FB7BE0" w:rsidRDefault="00FB7BE0" w:rsidP="00FB7BE0">
      <w:pPr>
        <w:ind w:left="426"/>
        <w:rPr>
          <w:sz w:val="20"/>
          <w:szCs w:val="20"/>
        </w:rPr>
      </w:pPr>
    </w:p>
    <w:p w:rsidR="002D6636" w:rsidRPr="002D6636" w:rsidRDefault="002D6636" w:rsidP="00FB7BE0">
      <w:pPr>
        <w:ind w:left="851" w:firstLineChars="200" w:firstLine="440"/>
        <w:jc w:val="both"/>
        <w:rPr>
          <w:rFonts w:ascii="微软雅黑" w:eastAsia="微软雅黑" w:hAnsi="微软雅黑"/>
          <w:sz w:val="22"/>
          <w:szCs w:val="22"/>
        </w:rPr>
      </w:pPr>
    </w:p>
    <w:p w:rsidR="000460BF" w:rsidRDefault="000460BF" w:rsidP="000460BF">
      <w:bookmarkStart w:id="0" w:name="_GoBack"/>
      <w:bookmarkEnd w:id="0"/>
    </w:p>
    <w:p w:rsidR="000460BF" w:rsidRDefault="000460BF" w:rsidP="000460BF"/>
    <w:p w:rsidR="000460BF" w:rsidRDefault="000460BF" w:rsidP="000460BF"/>
    <w:p w:rsidR="00E84C81" w:rsidRDefault="00E84C81" w:rsidP="000460BF"/>
    <w:p w:rsidR="00E84C81" w:rsidRDefault="00E84C81" w:rsidP="000460BF"/>
    <w:p w:rsidR="00E84C81" w:rsidRDefault="00E84C81" w:rsidP="000460BF"/>
    <w:p w:rsidR="007A42DC" w:rsidRPr="006A4EF8" w:rsidRDefault="00311EBF" w:rsidP="00311EBF">
      <w:pPr>
        <w:jc w:val="center"/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 </w:t>
      </w:r>
      <w:r w:rsidR="007A42DC" w:rsidRPr="007A42DC">
        <w:rPr>
          <w:rFonts w:ascii="微软雅黑" w:eastAsia="微软雅黑" w:hAnsi="微软雅黑" w:hint="eastAsia"/>
          <w:b/>
          <w:sz w:val="28"/>
          <w:szCs w:val="28"/>
        </w:rPr>
        <w:t>经销商基本信息登记表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19"/>
        <w:gridCol w:w="292"/>
        <w:gridCol w:w="105"/>
        <w:gridCol w:w="269"/>
        <w:gridCol w:w="446"/>
        <w:gridCol w:w="727"/>
        <w:gridCol w:w="136"/>
        <w:gridCol w:w="6"/>
        <w:gridCol w:w="672"/>
        <w:gridCol w:w="320"/>
        <w:gridCol w:w="407"/>
        <w:gridCol w:w="597"/>
        <w:gridCol w:w="413"/>
        <w:gridCol w:w="211"/>
        <w:gridCol w:w="85"/>
        <w:gridCol w:w="93"/>
        <w:gridCol w:w="37"/>
        <w:gridCol w:w="720"/>
        <w:gridCol w:w="130"/>
        <w:gridCol w:w="69"/>
        <w:gridCol w:w="67"/>
        <w:gridCol w:w="557"/>
        <w:gridCol w:w="28"/>
        <w:gridCol w:w="142"/>
        <w:gridCol w:w="1417"/>
      </w:tblGrid>
      <w:tr w:rsidR="007A42DC" w:rsidRPr="00284558" w:rsidTr="005F2207">
        <w:tc>
          <w:tcPr>
            <w:tcW w:w="9322" w:type="dxa"/>
            <w:gridSpan w:val="26"/>
            <w:shd w:val="clear" w:color="auto" w:fill="BFBFBF" w:themeFill="background1" w:themeFillShade="BF"/>
            <w:vAlign w:val="center"/>
          </w:tcPr>
          <w:p w:rsidR="007A42DC" w:rsidRPr="00284558" w:rsidRDefault="000B1B23" w:rsidP="005F2207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经销商基本商业信息</w:t>
            </w:r>
          </w:p>
        </w:tc>
      </w:tr>
      <w:tr w:rsidR="00902A2C" w:rsidRPr="00284558" w:rsidTr="0080155C">
        <w:trPr>
          <w:trHeight w:val="363"/>
        </w:trPr>
        <w:tc>
          <w:tcPr>
            <w:tcW w:w="1668" w:type="dxa"/>
            <w:gridSpan w:val="3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公司名称</w:t>
            </w:r>
            <w:r w:rsidR="008F1BD2">
              <w:rPr>
                <w:rFonts w:ascii="微软雅黑" w:eastAsia="微软雅黑" w:hAnsi="微软雅黑" w:hint="eastAsia"/>
                <w:sz w:val="18"/>
                <w:szCs w:val="18"/>
              </w:rPr>
              <w:t>（中文）</w:t>
            </w:r>
          </w:p>
        </w:tc>
        <w:tc>
          <w:tcPr>
            <w:tcW w:w="7654" w:type="dxa"/>
            <w:gridSpan w:val="23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1BD2" w:rsidRPr="00284558" w:rsidTr="0080155C">
        <w:trPr>
          <w:trHeight w:val="363"/>
        </w:trPr>
        <w:tc>
          <w:tcPr>
            <w:tcW w:w="1668" w:type="dxa"/>
            <w:gridSpan w:val="3"/>
            <w:vAlign w:val="center"/>
          </w:tcPr>
          <w:p w:rsidR="008F1BD2" w:rsidRPr="00284558" w:rsidRDefault="008F1BD2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公司名称（英文）</w:t>
            </w:r>
          </w:p>
        </w:tc>
        <w:tc>
          <w:tcPr>
            <w:tcW w:w="7654" w:type="dxa"/>
            <w:gridSpan w:val="23"/>
            <w:vAlign w:val="center"/>
          </w:tcPr>
          <w:p w:rsidR="008F1BD2" w:rsidRPr="00284558" w:rsidRDefault="008F1BD2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529" w:rsidRPr="00284558" w:rsidTr="00271609">
        <w:trPr>
          <w:trHeight w:val="363"/>
        </w:trPr>
        <w:tc>
          <w:tcPr>
            <w:tcW w:w="1376" w:type="dxa"/>
            <w:gridSpan w:val="2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注册地址</w:t>
            </w:r>
          </w:p>
        </w:tc>
        <w:tc>
          <w:tcPr>
            <w:tcW w:w="5536" w:type="dxa"/>
            <w:gridSpan w:val="17"/>
            <w:vAlign w:val="center"/>
          </w:tcPr>
          <w:p w:rsidR="00F10529" w:rsidRPr="00284558" w:rsidRDefault="00F10529" w:rsidP="00D51B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gridSpan w:val="6"/>
            <w:vAlign w:val="center"/>
          </w:tcPr>
          <w:p w:rsidR="00F10529" w:rsidRPr="00284558" w:rsidRDefault="00F10529" w:rsidP="00D51B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注册资金</w:t>
            </w:r>
          </w:p>
        </w:tc>
        <w:tc>
          <w:tcPr>
            <w:tcW w:w="1417" w:type="dxa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A326F" w:rsidRPr="00284558" w:rsidTr="000C79B6">
        <w:trPr>
          <w:trHeight w:val="363"/>
        </w:trPr>
        <w:tc>
          <w:tcPr>
            <w:tcW w:w="1376" w:type="dxa"/>
            <w:gridSpan w:val="2"/>
            <w:vAlign w:val="center"/>
          </w:tcPr>
          <w:p w:rsidR="00EA326F" w:rsidRPr="00284558" w:rsidRDefault="00EA326F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营业地址</w:t>
            </w:r>
          </w:p>
        </w:tc>
        <w:tc>
          <w:tcPr>
            <w:tcW w:w="3977" w:type="dxa"/>
            <w:gridSpan w:val="11"/>
            <w:vAlign w:val="center"/>
          </w:tcPr>
          <w:p w:rsidR="00EA326F" w:rsidRPr="00284558" w:rsidRDefault="00EA326F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vAlign w:val="center"/>
          </w:tcPr>
          <w:p w:rsidR="00EA326F" w:rsidRPr="00284558" w:rsidRDefault="00EA326F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邮编</w:t>
            </w:r>
          </w:p>
        </w:tc>
        <w:tc>
          <w:tcPr>
            <w:tcW w:w="1134" w:type="dxa"/>
            <w:gridSpan w:val="6"/>
            <w:vAlign w:val="center"/>
          </w:tcPr>
          <w:p w:rsidR="00EA326F" w:rsidRPr="00284558" w:rsidRDefault="00EA326F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4" w:type="dxa"/>
            <w:gridSpan w:val="2"/>
            <w:vAlign w:val="center"/>
          </w:tcPr>
          <w:p w:rsidR="00EA326F" w:rsidRPr="00284558" w:rsidRDefault="00EA326F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传真</w:t>
            </w:r>
          </w:p>
        </w:tc>
        <w:tc>
          <w:tcPr>
            <w:tcW w:w="1587" w:type="dxa"/>
            <w:gridSpan w:val="3"/>
            <w:vAlign w:val="center"/>
          </w:tcPr>
          <w:p w:rsidR="00EA326F" w:rsidRPr="00284558" w:rsidRDefault="00EA326F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0529" w:rsidRPr="00284558" w:rsidTr="00271609">
        <w:trPr>
          <w:trHeight w:val="363"/>
        </w:trPr>
        <w:tc>
          <w:tcPr>
            <w:tcW w:w="1376" w:type="dxa"/>
            <w:gridSpan w:val="2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公司负责人</w:t>
            </w:r>
          </w:p>
        </w:tc>
        <w:tc>
          <w:tcPr>
            <w:tcW w:w="1975" w:type="dxa"/>
            <w:gridSpan w:val="6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8" w:type="dxa"/>
            <w:gridSpan w:val="3"/>
            <w:vAlign w:val="center"/>
          </w:tcPr>
          <w:p w:rsidR="00F10529" w:rsidRPr="00284558" w:rsidRDefault="00F10529" w:rsidP="00254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713" w:type="dxa"/>
            <w:gridSpan w:val="5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电子邮箱</w:t>
            </w:r>
          </w:p>
        </w:tc>
        <w:tc>
          <w:tcPr>
            <w:tcW w:w="2280" w:type="dxa"/>
            <w:gridSpan w:val="6"/>
            <w:vAlign w:val="center"/>
          </w:tcPr>
          <w:p w:rsidR="00F10529" w:rsidRPr="00284558" w:rsidRDefault="00F10529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A42DC" w:rsidRPr="00284558" w:rsidTr="00271609">
        <w:trPr>
          <w:trHeight w:val="363"/>
        </w:trPr>
        <w:tc>
          <w:tcPr>
            <w:tcW w:w="1376" w:type="dxa"/>
            <w:gridSpan w:val="2"/>
            <w:vAlign w:val="center"/>
          </w:tcPr>
          <w:p w:rsidR="007A42DC" w:rsidRPr="00284558" w:rsidRDefault="004D4024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="007A42DC" w:rsidRPr="00284558">
              <w:rPr>
                <w:rFonts w:ascii="微软雅黑" w:eastAsia="微软雅黑" w:hAnsi="微软雅黑" w:hint="eastAsia"/>
                <w:sz w:val="18"/>
                <w:szCs w:val="18"/>
              </w:rPr>
              <w:t>联系人</w:t>
            </w:r>
          </w:p>
        </w:tc>
        <w:tc>
          <w:tcPr>
            <w:tcW w:w="1975" w:type="dxa"/>
            <w:gridSpan w:val="6"/>
            <w:vAlign w:val="center"/>
          </w:tcPr>
          <w:p w:rsidR="007A42DC" w:rsidRPr="00284558" w:rsidRDefault="007A42D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8" w:type="dxa"/>
            <w:gridSpan w:val="3"/>
            <w:vAlign w:val="center"/>
          </w:tcPr>
          <w:p w:rsidR="007A42DC" w:rsidRPr="00284558" w:rsidRDefault="007A42DC" w:rsidP="00254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="00CB5427">
              <w:rPr>
                <w:rFonts w:ascii="微软雅黑" w:eastAsia="微软雅黑" w:hAnsi="微软雅黑" w:hint="eastAsia"/>
                <w:sz w:val="18"/>
                <w:szCs w:val="18"/>
              </w:rPr>
              <w:t>号码</w:t>
            </w:r>
          </w:p>
        </w:tc>
        <w:tc>
          <w:tcPr>
            <w:tcW w:w="1713" w:type="dxa"/>
            <w:gridSpan w:val="5"/>
            <w:vAlign w:val="center"/>
          </w:tcPr>
          <w:p w:rsidR="007A42DC" w:rsidRPr="00284558" w:rsidRDefault="007A42D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7A42DC" w:rsidRPr="00284558" w:rsidRDefault="00BD78CE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电子</w:t>
            </w:r>
            <w:r w:rsidR="007A42DC" w:rsidRPr="00284558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  <w:tc>
          <w:tcPr>
            <w:tcW w:w="2280" w:type="dxa"/>
            <w:gridSpan w:val="6"/>
            <w:vAlign w:val="center"/>
          </w:tcPr>
          <w:p w:rsidR="007A42DC" w:rsidRPr="00284558" w:rsidRDefault="007A42D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84558" w:rsidRPr="00284558" w:rsidTr="005F2207">
        <w:tc>
          <w:tcPr>
            <w:tcW w:w="9322" w:type="dxa"/>
            <w:gridSpan w:val="26"/>
            <w:shd w:val="clear" w:color="auto" w:fill="BFBFBF" w:themeFill="background1" w:themeFillShade="BF"/>
            <w:vAlign w:val="center"/>
          </w:tcPr>
          <w:p w:rsidR="00284558" w:rsidRPr="00284558" w:rsidRDefault="000B1B23" w:rsidP="005F2207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订货及</w:t>
            </w:r>
            <w:r w:rsidR="00284558" w:rsidRPr="0028455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收货信息</w:t>
            </w:r>
          </w:p>
        </w:tc>
      </w:tr>
      <w:tr w:rsidR="000B1B23" w:rsidRPr="00284558" w:rsidTr="00271609">
        <w:trPr>
          <w:trHeight w:val="369"/>
        </w:trPr>
        <w:tc>
          <w:tcPr>
            <w:tcW w:w="1357" w:type="dxa"/>
            <w:vAlign w:val="center"/>
          </w:tcPr>
          <w:p w:rsidR="000B1B23" w:rsidRDefault="000B1B23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订单处理人</w:t>
            </w:r>
          </w:p>
        </w:tc>
        <w:tc>
          <w:tcPr>
            <w:tcW w:w="1994" w:type="dxa"/>
            <w:gridSpan w:val="7"/>
            <w:vAlign w:val="center"/>
          </w:tcPr>
          <w:p w:rsidR="000B1B23" w:rsidRPr="00284558" w:rsidRDefault="000B1B23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8" w:type="dxa"/>
            <w:gridSpan w:val="3"/>
            <w:vAlign w:val="center"/>
          </w:tcPr>
          <w:p w:rsidR="000B1B23" w:rsidRPr="00284558" w:rsidRDefault="00E4167B" w:rsidP="00254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713" w:type="dxa"/>
            <w:gridSpan w:val="5"/>
            <w:vAlign w:val="center"/>
          </w:tcPr>
          <w:p w:rsidR="000B1B23" w:rsidRPr="00284558" w:rsidRDefault="000B1B23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80" w:type="dxa"/>
            <w:gridSpan w:val="4"/>
            <w:vAlign w:val="center"/>
          </w:tcPr>
          <w:p w:rsidR="000B1B23" w:rsidRPr="00284558" w:rsidRDefault="000B1B23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电子邮箱</w:t>
            </w:r>
          </w:p>
        </w:tc>
        <w:tc>
          <w:tcPr>
            <w:tcW w:w="2280" w:type="dxa"/>
            <w:gridSpan w:val="6"/>
            <w:vAlign w:val="center"/>
          </w:tcPr>
          <w:p w:rsidR="000B1B23" w:rsidRPr="00284558" w:rsidRDefault="000B1B23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167B" w:rsidRPr="00284558" w:rsidTr="0080155C">
        <w:trPr>
          <w:trHeight w:val="369"/>
        </w:trPr>
        <w:tc>
          <w:tcPr>
            <w:tcW w:w="1357" w:type="dxa"/>
            <w:vAlign w:val="center"/>
          </w:tcPr>
          <w:p w:rsidR="00E4167B" w:rsidRDefault="00E4167B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收货联系人</w:t>
            </w:r>
          </w:p>
        </w:tc>
        <w:tc>
          <w:tcPr>
            <w:tcW w:w="1994" w:type="dxa"/>
            <w:gridSpan w:val="7"/>
            <w:vAlign w:val="center"/>
          </w:tcPr>
          <w:p w:rsidR="00E4167B" w:rsidRPr="00284558" w:rsidRDefault="00E4167B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8" w:type="dxa"/>
            <w:gridSpan w:val="3"/>
            <w:vAlign w:val="center"/>
          </w:tcPr>
          <w:p w:rsidR="00E4167B" w:rsidRPr="00284558" w:rsidRDefault="00E4167B" w:rsidP="002546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4973" w:type="dxa"/>
            <w:gridSpan w:val="15"/>
            <w:vAlign w:val="center"/>
          </w:tcPr>
          <w:p w:rsidR="00E4167B" w:rsidRPr="00284558" w:rsidRDefault="00E4167B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D78CE" w:rsidRPr="00284558" w:rsidTr="00271609">
        <w:trPr>
          <w:trHeight w:val="369"/>
        </w:trPr>
        <w:tc>
          <w:tcPr>
            <w:tcW w:w="1357" w:type="dxa"/>
            <w:vAlign w:val="center"/>
          </w:tcPr>
          <w:p w:rsidR="00BD78CE" w:rsidRPr="00284558" w:rsidRDefault="00BD78CE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  <w:tc>
          <w:tcPr>
            <w:tcW w:w="5821" w:type="dxa"/>
            <w:gridSpan w:val="21"/>
            <w:vAlign w:val="center"/>
          </w:tcPr>
          <w:p w:rsidR="00BD78CE" w:rsidRPr="00284558" w:rsidRDefault="00BD78CE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vAlign w:val="center"/>
          </w:tcPr>
          <w:p w:rsidR="00BD78CE" w:rsidRPr="00284558" w:rsidRDefault="00BD78CE" w:rsidP="0027160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84558">
              <w:rPr>
                <w:rFonts w:ascii="微软雅黑" w:eastAsia="微软雅黑" w:hAnsi="微软雅黑" w:hint="eastAsia"/>
                <w:sz w:val="18"/>
                <w:szCs w:val="18"/>
              </w:rPr>
              <w:t>邮编</w:t>
            </w:r>
          </w:p>
        </w:tc>
        <w:tc>
          <w:tcPr>
            <w:tcW w:w="1559" w:type="dxa"/>
            <w:gridSpan w:val="2"/>
            <w:vAlign w:val="center"/>
          </w:tcPr>
          <w:p w:rsidR="00BD78CE" w:rsidRPr="00284558" w:rsidRDefault="00BD78CE" w:rsidP="00BD78C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A42DC" w:rsidRPr="00284558" w:rsidTr="005F2207">
        <w:tc>
          <w:tcPr>
            <w:tcW w:w="9322" w:type="dxa"/>
            <w:gridSpan w:val="26"/>
            <w:shd w:val="clear" w:color="auto" w:fill="BFBFBF" w:themeFill="background1" w:themeFillShade="BF"/>
            <w:vAlign w:val="center"/>
          </w:tcPr>
          <w:p w:rsidR="007A42DC" w:rsidRPr="00284558" w:rsidRDefault="00902A2C" w:rsidP="005F2207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财务信息</w:t>
            </w:r>
          </w:p>
        </w:tc>
      </w:tr>
      <w:tr w:rsidR="00027244" w:rsidRPr="00284558" w:rsidTr="00271609">
        <w:trPr>
          <w:trHeight w:val="363"/>
        </w:trPr>
        <w:tc>
          <w:tcPr>
            <w:tcW w:w="1376" w:type="dxa"/>
            <w:gridSpan w:val="2"/>
            <w:vAlign w:val="center"/>
          </w:tcPr>
          <w:p w:rsidR="007A42D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财务联系人</w:t>
            </w:r>
          </w:p>
        </w:tc>
        <w:tc>
          <w:tcPr>
            <w:tcW w:w="1981" w:type="dxa"/>
            <w:gridSpan w:val="7"/>
            <w:vAlign w:val="center"/>
          </w:tcPr>
          <w:p w:rsidR="007A42DC" w:rsidRPr="00284558" w:rsidRDefault="007A42D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7A42DC" w:rsidRPr="00284558" w:rsidRDefault="00E4167B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713" w:type="dxa"/>
            <w:gridSpan w:val="5"/>
            <w:vAlign w:val="center"/>
          </w:tcPr>
          <w:p w:rsidR="007A42DC" w:rsidRPr="00284558" w:rsidRDefault="007A42D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Align w:val="center"/>
          </w:tcPr>
          <w:p w:rsidR="007A42D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联系电话（座机）</w:t>
            </w:r>
          </w:p>
        </w:tc>
        <w:tc>
          <w:tcPr>
            <w:tcW w:w="1559" w:type="dxa"/>
            <w:gridSpan w:val="2"/>
            <w:vAlign w:val="center"/>
          </w:tcPr>
          <w:p w:rsidR="007A42DC" w:rsidRPr="00284558" w:rsidRDefault="007A42D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02A2C" w:rsidRPr="00284558" w:rsidTr="00271609">
        <w:trPr>
          <w:trHeight w:val="363"/>
        </w:trPr>
        <w:tc>
          <w:tcPr>
            <w:tcW w:w="1376" w:type="dxa"/>
            <w:gridSpan w:val="2"/>
            <w:vAlign w:val="center"/>
          </w:tcPr>
          <w:p w:rsidR="00902A2C" w:rsidRPr="00284558" w:rsidRDefault="00902A2C" w:rsidP="00DB48AA">
            <w:pPr>
              <w:tabs>
                <w:tab w:val="left" w:pos="330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发票收件人</w:t>
            </w:r>
          </w:p>
        </w:tc>
        <w:tc>
          <w:tcPr>
            <w:tcW w:w="1981" w:type="dxa"/>
            <w:gridSpan w:val="7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902A2C" w:rsidRPr="00284558" w:rsidRDefault="00E4167B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手机号码</w:t>
            </w:r>
          </w:p>
        </w:tc>
        <w:tc>
          <w:tcPr>
            <w:tcW w:w="1713" w:type="dxa"/>
            <w:gridSpan w:val="5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gridSpan w:val="8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联系电话（座机）</w:t>
            </w:r>
          </w:p>
        </w:tc>
        <w:tc>
          <w:tcPr>
            <w:tcW w:w="1559" w:type="dxa"/>
            <w:gridSpan w:val="2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02A2C" w:rsidRPr="00284558" w:rsidTr="00271609">
        <w:trPr>
          <w:trHeight w:val="363"/>
        </w:trPr>
        <w:tc>
          <w:tcPr>
            <w:tcW w:w="1376" w:type="dxa"/>
            <w:gridSpan w:val="2"/>
            <w:shd w:val="clear" w:color="auto" w:fill="auto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发票邮寄地址</w:t>
            </w:r>
          </w:p>
        </w:tc>
        <w:tc>
          <w:tcPr>
            <w:tcW w:w="5802" w:type="dxa"/>
            <w:gridSpan w:val="20"/>
            <w:shd w:val="clear" w:color="auto" w:fill="auto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shd w:val="clear" w:color="auto" w:fill="auto"/>
            <w:vAlign w:val="center"/>
          </w:tcPr>
          <w:p w:rsidR="00902A2C" w:rsidRPr="00284558" w:rsidRDefault="00621B23" w:rsidP="002716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邮编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902A2C" w:rsidRPr="00284558" w:rsidRDefault="00902A2C" w:rsidP="00DB48A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621B23" w:rsidRPr="00284558" w:rsidTr="0080155C">
        <w:trPr>
          <w:trHeight w:val="363"/>
        </w:trPr>
        <w:tc>
          <w:tcPr>
            <w:tcW w:w="2042" w:type="dxa"/>
            <w:gridSpan w:val="5"/>
            <w:shd w:val="clear" w:color="auto" w:fill="auto"/>
            <w:vAlign w:val="center"/>
          </w:tcPr>
          <w:p w:rsidR="00621B23" w:rsidRPr="00284558" w:rsidRDefault="00621B23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开户银行名称</w:t>
            </w:r>
            <w:r w:rsidR="002469B0">
              <w:rPr>
                <w:rFonts w:ascii="微软雅黑" w:eastAsia="微软雅黑" w:hAnsi="微软雅黑" w:hint="eastAsia"/>
                <w:sz w:val="18"/>
                <w:szCs w:val="18"/>
              </w:rPr>
              <w:t>（中文）</w:t>
            </w:r>
          </w:p>
        </w:tc>
        <w:tc>
          <w:tcPr>
            <w:tcW w:w="2714" w:type="dxa"/>
            <w:gridSpan w:val="7"/>
            <w:shd w:val="clear" w:color="auto" w:fill="auto"/>
            <w:vAlign w:val="center"/>
          </w:tcPr>
          <w:p w:rsidR="00621B23" w:rsidRPr="00284558" w:rsidRDefault="00621B23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6" w:type="dxa"/>
            <w:gridSpan w:val="6"/>
            <w:shd w:val="clear" w:color="auto" w:fill="auto"/>
            <w:vAlign w:val="center"/>
          </w:tcPr>
          <w:p w:rsidR="00621B23" w:rsidRPr="00621B23" w:rsidRDefault="00621B23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1B23">
              <w:rPr>
                <w:rFonts w:ascii="微软雅黑" w:eastAsia="微软雅黑" w:hAnsi="微软雅黑" w:hint="eastAsia"/>
                <w:sz w:val="18"/>
                <w:szCs w:val="18"/>
              </w:rPr>
              <w:t>开户银行账号</w:t>
            </w:r>
          </w:p>
        </w:tc>
        <w:tc>
          <w:tcPr>
            <w:tcW w:w="3130" w:type="dxa"/>
            <w:gridSpan w:val="8"/>
            <w:shd w:val="clear" w:color="auto" w:fill="auto"/>
            <w:vAlign w:val="center"/>
          </w:tcPr>
          <w:p w:rsidR="00621B23" w:rsidRPr="00621B23" w:rsidRDefault="00621B23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2042" w:type="dxa"/>
            <w:gridSpan w:val="5"/>
            <w:shd w:val="clear" w:color="auto" w:fill="auto"/>
            <w:vAlign w:val="center"/>
          </w:tcPr>
          <w:p w:rsidR="002469B0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开户银行名称（英文）</w:t>
            </w:r>
          </w:p>
        </w:tc>
        <w:tc>
          <w:tcPr>
            <w:tcW w:w="2714" w:type="dxa"/>
            <w:gridSpan w:val="7"/>
            <w:shd w:val="clear" w:color="auto" w:fill="auto"/>
            <w:vAlign w:val="center"/>
          </w:tcPr>
          <w:p w:rsidR="002469B0" w:rsidRPr="00284558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36" w:type="dxa"/>
            <w:gridSpan w:val="6"/>
            <w:shd w:val="clear" w:color="auto" w:fill="auto"/>
            <w:vAlign w:val="center"/>
          </w:tcPr>
          <w:p w:rsidR="002469B0" w:rsidRPr="00621B2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1B23">
              <w:rPr>
                <w:rFonts w:ascii="微软雅黑" w:eastAsia="微软雅黑" w:hAnsi="微软雅黑" w:hint="eastAsia"/>
                <w:sz w:val="18"/>
                <w:szCs w:val="18"/>
              </w:rPr>
              <w:t>开户银行行号</w:t>
            </w:r>
          </w:p>
        </w:tc>
        <w:tc>
          <w:tcPr>
            <w:tcW w:w="3130" w:type="dxa"/>
            <w:gridSpan w:val="8"/>
            <w:shd w:val="clear" w:color="auto" w:fill="auto"/>
            <w:vAlign w:val="center"/>
          </w:tcPr>
          <w:p w:rsidR="002469B0" w:rsidRPr="00621B2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1376" w:type="dxa"/>
            <w:gridSpan w:val="2"/>
            <w:shd w:val="clear" w:color="auto" w:fill="auto"/>
            <w:vAlign w:val="center"/>
          </w:tcPr>
          <w:p w:rsidR="002469B0" w:rsidRPr="00284558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开户银行地址</w:t>
            </w:r>
          </w:p>
        </w:tc>
        <w:tc>
          <w:tcPr>
            <w:tcW w:w="7946" w:type="dxa"/>
            <w:gridSpan w:val="24"/>
            <w:shd w:val="clear" w:color="auto" w:fill="auto"/>
            <w:vAlign w:val="center"/>
          </w:tcPr>
          <w:p w:rsidR="002469B0" w:rsidRPr="00621B2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97"/>
        </w:trPr>
        <w:tc>
          <w:tcPr>
            <w:tcW w:w="13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9B0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税务登记号</w:t>
            </w:r>
          </w:p>
        </w:tc>
        <w:tc>
          <w:tcPr>
            <w:tcW w:w="3380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9B0" w:rsidRPr="00284558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9B0" w:rsidRPr="00621B2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发票类型</w:t>
            </w:r>
          </w:p>
        </w:tc>
        <w:tc>
          <w:tcPr>
            <w:tcW w:w="3556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69B0" w:rsidRPr="00621B23" w:rsidRDefault="008E3AAD" w:rsidP="00DB48A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48pt;height:18.75pt" o:ole="">
                  <v:imagedata r:id="rId9" o:title=""/>
                </v:shape>
                <w:control r:id="rId10" w:name="CheckBox2" w:shapeid="_x0000_i1049"/>
              </w:object>
            </w:r>
            <w:r w:rsidR="005F220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object w:dxaOrig="1440" w:dyaOrig="1440">
                <v:shape id="_x0000_i1051" type="#_x0000_t75" style="width:48pt;height:18.75pt" o:ole="">
                  <v:imagedata r:id="rId11" o:title=""/>
                </v:shape>
                <w:control r:id="rId12" w:name="CheckBox3" w:shapeid="_x0000_i1051"/>
              </w:object>
            </w:r>
          </w:p>
        </w:tc>
      </w:tr>
      <w:tr w:rsidR="002469B0" w:rsidRPr="00284558" w:rsidTr="0080155C">
        <w:tc>
          <w:tcPr>
            <w:tcW w:w="1773" w:type="dxa"/>
            <w:gridSpan w:val="4"/>
            <w:vMerge w:val="restart"/>
            <w:shd w:val="clear" w:color="auto" w:fill="auto"/>
            <w:vAlign w:val="center"/>
          </w:tcPr>
          <w:p w:rsidR="002469B0" w:rsidRPr="009C2ED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2ED3">
              <w:rPr>
                <w:rFonts w:ascii="微软雅黑" w:eastAsia="微软雅黑" w:hAnsi="微软雅黑" w:hint="eastAsia"/>
                <w:sz w:val="18"/>
                <w:szCs w:val="18"/>
              </w:rPr>
              <w:t>增值税发票信息</w:t>
            </w:r>
          </w:p>
        </w:tc>
        <w:tc>
          <w:tcPr>
            <w:tcW w:w="1442" w:type="dxa"/>
            <w:gridSpan w:val="3"/>
            <w:shd w:val="clear" w:color="auto" w:fill="auto"/>
            <w:vAlign w:val="center"/>
          </w:tcPr>
          <w:p w:rsidR="002469B0" w:rsidRPr="009C2ED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2ED3">
              <w:rPr>
                <w:rFonts w:ascii="微软雅黑" w:eastAsia="微软雅黑" w:hAnsi="微软雅黑" w:hint="eastAsia"/>
                <w:sz w:val="18"/>
                <w:szCs w:val="18"/>
              </w:rPr>
              <w:t>发票注册地址</w:t>
            </w:r>
          </w:p>
        </w:tc>
        <w:tc>
          <w:tcPr>
            <w:tcW w:w="6107" w:type="dxa"/>
            <w:gridSpan w:val="19"/>
            <w:shd w:val="clear" w:color="auto" w:fill="auto"/>
            <w:vAlign w:val="center"/>
          </w:tcPr>
          <w:p w:rsidR="002469B0" w:rsidRPr="008F1BD2" w:rsidRDefault="002469B0" w:rsidP="00DB48A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469B0" w:rsidRPr="00284558" w:rsidTr="0080155C">
        <w:tc>
          <w:tcPr>
            <w:tcW w:w="1773" w:type="dxa"/>
            <w:gridSpan w:val="4"/>
            <w:vMerge/>
            <w:shd w:val="clear" w:color="auto" w:fill="auto"/>
            <w:vAlign w:val="center"/>
          </w:tcPr>
          <w:p w:rsidR="002469B0" w:rsidRPr="008F1BD2" w:rsidRDefault="002469B0" w:rsidP="00DB48A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2" w:type="dxa"/>
            <w:gridSpan w:val="3"/>
            <w:shd w:val="clear" w:color="auto" w:fill="auto"/>
            <w:vAlign w:val="center"/>
          </w:tcPr>
          <w:p w:rsidR="002469B0" w:rsidRPr="009C2ED3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2ED3">
              <w:rPr>
                <w:rFonts w:ascii="微软雅黑" w:eastAsia="微软雅黑" w:hAnsi="微软雅黑" w:hint="eastAsia"/>
                <w:sz w:val="18"/>
                <w:szCs w:val="18"/>
              </w:rPr>
              <w:t>发票注册电话</w:t>
            </w:r>
          </w:p>
        </w:tc>
        <w:tc>
          <w:tcPr>
            <w:tcW w:w="6107" w:type="dxa"/>
            <w:gridSpan w:val="19"/>
            <w:shd w:val="clear" w:color="auto" w:fill="auto"/>
            <w:vAlign w:val="center"/>
          </w:tcPr>
          <w:p w:rsidR="002469B0" w:rsidRPr="008F1BD2" w:rsidRDefault="002469B0" w:rsidP="00DB48AA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469B0" w:rsidRPr="00284558" w:rsidTr="005F2207">
        <w:tc>
          <w:tcPr>
            <w:tcW w:w="9322" w:type="dxa"/>
            <w:gridSpan w:val="26"/>
            <w:shd w:val="clear" w:color="auto" w:fill="BFBFBF" w:themeFill="background1" w:themeFillShade="BF"/>
            <w:vAlign w:val="center"/>
          </w:tcPr>
          <w:p w:rsidR="002469B0" w:rsidRPr="005F2207" w:rsidRDefault="002469B0" w:rsidP="005F2207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5F220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申请经销信息</w:t>
            </w:r>
          </w:p>
        </w:tc>
      </w:tr>
      <w:tr w:rsidR="002469B0" w:rsidRPr="00284558" w:rsidTr="0080155C">
        <w:trPr>
          <w:trHeight w:val="363"/>
        </w:trPr>
        <w:tc>
          <w:tcPr>
            <w:tcW w:w="2488" w:type="dxa"/>
            <w:gridSpan w:val="6"/>
            <w:shd w:val="clear" w:color="auto" w:fill="auto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</w:t>
            </w:r>
            <w:r w:rsidRPr="00194D7C">
              <w:rPr>
                <w:rFonts w:ascii="微软雅黑" w:eastAsia="微软雅黑" w:hAnsi="微软雅黑" w:hint="eastAsia"/>
                <w:sz w:val="18"/>
                <w:szCs w:val="18"/>
              </w:rPr>
              <w:t>合作部门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及经销产品</w:t>
            </w:r>
          </w:p>
        </w:tc>
        <w:tc>
          <w:tcPr>
            <w:tcW w:w="6834" w:type="dxa"/>
            <w:gridSpan w:val="20"/>
            <w:shd w:val="clear" w:color="auto" w:fill="auto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2488" w:type="dxa"/>
            <w:gridSpan w:val="6"/>
            <w:shd w:val="clear" w:color="auto" w:fill="auto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4D7C">
              <w:rPr>
                <w:rFonts w:ascii="微软雅黑" w:eastAsia="微软雅黑" w:hAnsi="微软雅黑" w:hint="eastAsia"/>
                <w:sz w:val="18"/>
                <w:szCs w:val="18"/>
              </w:rPr>
              <w:t>经销产品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拟投入专项资金</w:t>
            </w:r>
          </w:p>
        </w:tc>
        <w:tc>
          <w:tcPr>
            <w:tcW w:w="6834" w:type="dxa"/>
            <w:gridSpan w:val="20"/>
            <w:shd w:val="clear" w:color="auto" w:fill="auto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2488" w:type="dxa"/>
            <w:gridSpan w:val="6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目前经销的主要厂家和产品</w:t>
            </w:r>
          </w:p>
        </w:tc>
        <w:tc>
          <w:tcPr>
            <w:tcW w:w="6834" w:type="dxa"/>
            <w:gridSpan w:val="20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2488" w:type="dxa"/>
            <w:gridSpan w:val="6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现有直销医院数量</w:t>
            </w:r>
          </w:p>
        </w:tc>
        <w:tc>
          <w:tcPr>
            <w:tcW w:w="1541" w:type="dxa"/>
            <w:gridSpan w:val="4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  <w:gridSpan w:val="7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直销医院主要分布情况</w:t>
            </w:r>
          </w:p>
        </w:tc>
        <w:tc>
          <w:tcPr>
            <w:tcW w:w="3167" w:type="dxa"/>
            <w:gridSpan w:val="9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2488" w:type="dxa"/>
            <w:gridSpan w:val="6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现有二级分销商数量</w:t>
            </w:r>
          </w:p>
        </w:tc>
        <w:tc>
          <w:tcPr>
            <w:tcW w:w="1541" w:type="dxa"/>
            <w:gridSpan w:val="4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  <w:gridSpan w:val="7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二级分销商覆盖区域</w:t>
            </w:r>
          </w:p>
        </w:tc>
        <w:tc>
          <w:tcPr>
            <w:tcW w:w="3167" w:type="dxa"/>
            <w:gridSpan w:val="9"/>
            <w:vAlign w:val="center"/>
          </w:tcPr>
          <w:p w:rsidR="002469B0" w:rsidRPr="00194D7C" w:rsidRDefault="002469B0" w:rsidP="005F220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69B0" w:rsidRPr="00284558" w:rsidTr="0080155C">
        <w:trPr>
          <w:trHeight w:val="363"/>
        </w:trPr>
        <w:tc>
          <w:tcPr>
            <w:tcW w:w="3357" w:type="dxa"/>
            <w:gridSpan w:val="9"/>
            <w:vAlign w:val="center"/>
          </w:tcPr>
          <w:p w:rsidR="002469B0" w:rsidRPr="00194D7C" w:rsidRDefault="002469B0" w:rsidP="00DB48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94D7C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</w:t>
            </w:r>
            <w:r w:rsidRPr="00194D7C">
              <w:rPr>
                <w:rFonts w:ascii="微软雅黑" w:eastAsia="微软雅黑" w:hAnsi="微软雅黑" w:hint="eastAsia"/>
                <w:sz w:val="18"/>
                <w:szCs w:val="18"/>
              </w:rPr>
              <w:t>经营竞争品牌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或功能类同</w:t>
            </w:r>
            <w:r w:rsidRPr="00194D7C"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</w:p>
        </w:tc>
        <w:tc>
          <w:tcPr>
            <w:tcW w:w="5965" w:type="dxa"/>
            <w:gridSpan w:val="17"/>
            <w:vAlign w:val="bottom"/>
          </w:tcPr>
          <w:p w:rsidR="002469B0" w:rsidRPr="00194D7C" w:rsidRDefault="008E3AAD" w:rsidP="00DB48A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94D7C">
              <w:rPr>
                <w:rFonts w:ascii="微软雅黑" w:eastAsia="微软雅黑" w:hAnsi="微软雅黑"/>
                <w:sz w:val="18"/>
                <w:szCs w:val="18"/>
              </w:rPr>
              <w:object w:dxaOrig="1440" w:dyaOrig="1440">
                <v:shape id="_x0000_i1053" type="#_x0000_t75" style="width:12pt;height:10.5pt" o:ole="">
                  <v:imagedata r:id="rId13" o:title=""/>
                </v:shape>
                <w:control r:id="rId14" w:name="CheckBox11111" w:shapeid="_x0000_i1053"/>
              </w:object>
            </w:r>
            <w:r w:rsidR="00D667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proofErr w:type="gramStart"/>
            <w:r w:rsidR="002469B0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  <w:proofErr w:type="gramEnd"/>
            <w:r w:rsidR="008A23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469B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 w:rsidR="002469B0" w:rsidRPr="00194D7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94D7C">
              <w:rPr>
                <w:rFonts w:ascii="微软雅黑" w:eastAsia="微软雅黑" w:hAnsi="微软雅黑"/>
                <w:sz w:val="18"/>
                <w:szCs w:val="18"/>
              </w:rPr>
              <w:object w:dxaOrig="1440" w:dyaOrig="1440">
                <v:shape id="_x0000_i1055" type="#_x0000_t75" style="width:12pt;height:10.5pt" o:ole="">
                  <v:imagedata r:id="rId13" o:title=""/>
                </v:shape>
                <w:control r:id="rId15" w:name="CheckBox1111" w:shapeid="_x0000_i1055"/>
              </w:object>
            </w:r>
            <w:r w:rsidR="00D667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2469B0">
              <w:rPr>
                <w:rFonts w:ascii="微软雅黑" w:eastAsia="微软雅黑" w:hAnsi="微软雅黑" w:hint="eastAsia"/>
                <w:sz w:val="18"/>
                <w:szCs w:val="18"/>
              </w:rPr>
              <w:t>是：</w:t>
            </w:r>
          </w:p>
        </w:tc>
      </w:tr>
    </w:tbl>
    <w:p w:rsidR="00D26729" w:rsidRPr="000E72E3" w:rsidRDefault="007A42DC" w:rsidP="000E72E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E72E3">
        <w:rPr>
          <w:rFonts w:ascii="微软雅黑" w:eastAsia="微软雅黑" w:hAnsi="微软雅黑" w:hint="eastAsia"/>
          <w:sz w:val="18"/>
          <w:szCs w:val="18"/>
        </w:rPr>
        <w:t xml:space="preserve">备注：1. </w:t>
      </w:r>
      <w:r w:rsidR="00D26729" w:rsidRPr="000E72E3">
        <w:rPr>
          <w:rFonts w:ascii="微软雅黑" w:eastAsia="微软雅黑" w:hAnsi="微软雅黑" w:hint="eastAsia"/>
          <w:sz w:val="18"/>
          <w:szCs w:val="18"/>
        </w:rPr>
        <w:t>表中信息需填写完整，若无此项，可填写“无“;</w:t>
      </w:r>
      <w:r w:rsidR="000E72E3" w:rsidRPr="000E72E3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85BE3">
        <w:rPr>
          <w:rFonts w:ascii="微软雅黑" w:eastAsia="微软雅黑" w:hAnsi="微软雅黑" w:hint="eastAsia"/>
          <w:sz w:val="18"/>
          <w:szCs w:val="18"/>
        </w:rPr>
        <w:t>收货信息务必填写准确</w:t>
      </w:r>
      <w:r w:rsidR="00985BE3" w:rsidRPr="000E72E3">
        <w:rPr>
          <w:rFonts w:ascii="微软雅黑" w:eastAsia="微软雅黑" w:hAnsi="微软雅黑" w:hint="eastAsia"/>
          <w:sz w:val="18"/>
          <w:szCs w:val="18"/>
        </w:rPr>
        <w:t>以免造成无法投递</w:t>
      </w:r>
      <w:r w:rsidR="00985BE3">
        <w:rPr>
          <w:rFonts w:ascii="微软雅黑" w:eastAsia="微软雅黑" w:hAnsi="微软雅黑" w:hint="eastAsia"/>
          <w:sz w:val="18"/>
          <w:szCs w:val="18"/>
        </w:rPr>
        <w:t>；</w:t>
      </w:r>
      <w:r w:rsidR="000E72E3" w:rsidRPr="000E72E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21C43" w:rsidRDefault="000E72E3" w:rsidP="00E21C4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E72E3">
        <w:rPr>
          <w:rFonts w:ascii="微软雅黑" w:eastAsia="微软雅黑" w:hAnsi="微软雅黑" w:hint="eastAsia"/>
          <w:sz w:val="18"/>
          <w:szCs w:val="18"/>
        </w:rPr>
        <w:t xml:space="preserve">          2. </w:t>
      </w:r>
      <w:r w:rsidR="00E21C43" w:rsidRPr="000E72E3">
        <w:rPr>
          <w:rFonts w:ascii="微软雅黑" w:eastAsia="微软雅黑" w:hAnsi="微软雅黑" w:hint="eastAsia"/>
          <w:sz w:val="18"/>
          <w:szCs w:val="18"/>
        </w:rPr>
        <w:t>电子邮箱务必填写准确，不接受QQ</w:t>
      </w:r>
      <w:r w:rsidR="00E21C43">
        <w:rPr>
          <w:rFonts w:ascii="微软雅黑" w:eastAsia="微软雅黑" w:hAnsi="微软雅黑" w:hint="eastAsia"/>
          <w:sz w:val="18"/>
          <w:szCs w:val="18"/>
        </w:rPr>
        <w:t>邮箱作为电子邮箱；</w:t>
      </w:r>
    </w:p>
    <w:p w:rsidR="007A42DC" w:rsidRPr="00670E97" w:rsidRDefault="00D26729" w:rsidP="00E21C43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E21C4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21C43">
        <w:rPr>
          <w:rFonts w:ascii="微软雅黑" w:eastAsia="微软雅黑" w:hAnsi="微软雅黑" w:hint="eastAsia"/>
          <w:sz w:val="18"/>
          <w:szCs w:val="18"/>
        </w:rPr>
        <w:t>3</w:t>
      </w:r>
      <w:r w:rsidR="00A12EED" w:rsidRPr="00670E97">
        <w:rPr>
          <w:rFonts w:ascii="微软雅黑" w:eastAsia="微软雅黑" w:hAnsi="微软雅黑" w:hint="eastAsia"/>
          <w:sz w:val="18"/>
          <w:szCs w:val="18"/>
        </w:rPr>
        <w:t>.</w:t>
      </w:r>
      <w:r w:rsidR="00C32F40" w:rsidRPr="00D26729">
        <w:rPr>
          <w:rFonts w:ascii="微软雅黑" w:eastAsia="微软雅黑" w:hAnsi="微软雅黑" w:hint="eastAsia"/>
          <w:sz w:val="18"/>
          <w:szCs w:val="18"/>
        </w:rPr>
        <w:t>“开票信息”部分必须按照</w:t>
      </w:r>
      <w:r w:rsidR="00C32F40">
        <w:rPr>
          <w:rFonts w:ascii="微软雅黑" w:eastAsia="微软雅黑" w:hAnsi="微软雅黑" w:hint="eastAsia"/>
          <w:sz w:val="18"/>
          <w:szCs w:val="18"/>
        </w:rPr>
        <w:t>公司</w:t>
      </w:r>
      <w:r w:rsidR="00C32F40" w:rsidRPr="00D26729">
        <w:rPr>
          <w:rFonts w:ascii="微软雅黑" w:eastAsia="微软雅黑" w:hAnsi="微软雅黑" w:hint="eastAsia"/>
          <w:sz w:val="18"/>
          <w:szCs w:val="18"/>
        </w:rPr>
        <w:t>开票资料填写；开户银行行号为12位数字，可直接咨询开户银行。</w:t>
      </w:r>
    </w:p>
    <w:p w:rsidR="00F57EC7" w:rsidRDefault="00C32F40" w:rsidP="002845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</w:t>
      </w:r>
      <w:r>
        <w:rPr>
          <w:rFonts w:ascii="微软雅黑" w:eastAsia="微软雅黑" w:hAnsi="微软雅黑" w:hint="eastAsia"/>
          <w:sz w:val="18"/>
          <w:szCs w:val="18"/>
        </w:rPr>
        <w:t>4.</w:t>
      </w:r>
      <w:r w:rsidRPr="00284558">
        <w:rPr>
          <w:rFonts w:ascii="微软雅黑" w:eastAsia="微软雅黑" w:hAnsi="微软雅黑"/>
          <w:sz w:val="20"/>
          <w:szCs w:val="20"/>
        </w:rPr>
        <w:t xml:space="preserve"> </w:t>
      </w:r>
      <w:r w:rsidRPr="00670E97">
        <w:rPr>
          <w:rFonts w:ascii="微软雅黑" w:eastAsia="微软雅黑" w:hAnsi="微软雅黑" w:hint="eastAsia"/>
          <w:sz w:val="18"/>
          <w:szCs w:val="18"/>
        </w:rPr>
        <w:t>请务必保证字迹清晰可辨。</w:t>
      </w:r>
      <w:r w:rsidR="00F50243">
        <w:rPr>
          <w:rFonts w:ascii="微软雅黑" w:eastAsia="微软雅黑" w:hAnsi="微软雅黑" w:hint="eastAsia"/>
          <w:sz w:val="18"/>
          <w:szCs w:val="18"/>
        </w:rPr>
        <w:t xml:space="preserve">        </w:t>
      </w:r>
    </w:p>
    <w:p w:rsidR="00194D7C" w:rsidRPr="00284558" w:rsidRDefault="00F57EC7" w:rsidP="0028455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         </w:t>
      </w:r>
      <w:r w:rsidRPr="00F57EC7">
        <w:rPr>
          <w:rFonts w:ascii="微软雅黑" w:eastAsia="微软雅黑" w:hAnsi="微软雅黑" w:hint="eastAsia"/>
          <w:sz w:val="18"/>
          <w:szCs w:val="18"/>
        </w:rPr>
        <w:t>5.  应国家药监局对器械随货同行单规范管理要求，发货地址应为其医疗器械经营许可证或备案上的仓库地址。收货地址一</w:t>
      </w:r>
      <w:proofErr w:type="gramStart"/>
      <w:r w:rsidRPr="00F57EC7">
        <w:rPr>
          <w:rFonts w:ascii="微软雅黑" w:eastAsia="微软雅黑" w:hAnsi="微软雅黑" w:hint="eastAsia"/>
          <w:sz w:val="18"/>
          <w:szCs w:val="18"/>
        </w:rPr>
        <w:t>栏需要</w:t>
      </w:r>
      <w:proofErr w:type="gramEnd"/>
      <w:r w:rsidRPr="00F57EC7">
        <w:rPr>
          <w:rFonts w:ascii="微软雅黑" w:eastAsia="微软雅黑" w:hAnsi="微软雅黑" w:hint="eastAsia"/>
          <w:sz w:val="18"/>
          <w:szCs w:val="18"/>
        </w:rPr>
        <w:t>填写资质或备案上的仓库地址。</w:t>
      </w:r>
      <w:r w:rsidR="00F50243">
        <w:rPr>
          <w:rFonts w:ascii="微软雅黑" w:eastAsia="微软雅黑" w:hAnsi="微软雅黑" w:hint="eastAsia"/>
          <w:sz w:val="18"/>
          <w:szCs w:val="18"/>
        </w:rPr>
        <w:t xml:space="preserve">                                            </w:t>
      </w:r>
    </w:p>
    <w:p w:rsidR="0036228C" w:rsidRDefault="0036228C" w:rsidP="007A42DC">
      <w:pPr>
        <w:jc w:val="center"/>
        <w:rPr>
          <w:rFonts w:ascii="微软雅黑" w:eastAsia="微软雅黑" w:hAnsi="微软雅黑"/>
          <w:b/>
          <w:sz w:val="28"/>
          <w:szCs w:val="28"/>
          <w:lang w:val="en-US"/>
        </w:rPr>
      </w:pPr>
    </w:p>
    <w:p w:rsidR="0036228C" w:rsidRPr="00F518FC" w:rsidRDefault="0036228C" w:rsidP="0036228C">
      <w:pPr>
        <w:jc w:val="center"/>
        <w:rPr>
          <w:b/>
          <w:sz w:val="32"/>
        </w:rPr>
      </w:pPr>
      <w:r w:rsidRPr="00F518FC">
        <w:rPr>
          <w:rFonts w:hint="eastAsia"/>
          <w:b/>
          <w:sz w:val="32"/>
        </w:rPr>
        <w:t>贝朗商务政策声明</w:t>
      </w:r>
    </w:p>
    <w:p w:rsidR="0036228C" w:rsidRDefault="0036228C" w:rsidP="0036228C">
      <w:pPr>
        <w:spacing w:line="360" w:lineRule="auto"/>
        <w:rPr>
          <w:b/>
        </w:rPr>
      </w:pPr>
    </w:p>
    <w:p w:rsidR="0036228C" w:rsidRPr="0079524A" w:rsidRDefault="0036228C" w:rsidP="0036228C">
      <w:pPr>
        <w:spacing w:line="360" w:lineRule="auto"/>
        <w:ind w:firstLine="720"/>
        <w:jc w:val="both"/>
      </w:pPr>
      <w:r>
        <w:rPr>
          <w:rFonts w:hAnsi="宋体"/>
        </w:rPr>
        <w:t>贝朗</w:t>
      </w:r>
      <w:r w:rsidRPr="0079524A">
        <w:rPr>
          <w:rFonts w:hAnsi="宋体"/>
        </w:rPr>
        <w:t>商务政策坚决反对腐败和贿赂行为，严格遵守所有与打击腐败和贿赂相关的法律、法规，如美国《海外反腐败法》、</w:t>
      </w:r>
      <w:r>
        <w:rPr>
          <w:rFonts w:hAnsi="宋体" w:hint="eastAsia"/>
        </w:rPr>
        <w:t>英国《反贿赂法案》、</w:t>
      </w:r>
      <w:r w:rsidRPr="0079524A">
        <w:rPr>
          <w:rFonts w:hAnsi="宋体"/>
        </w:rPr>
        <w:t>《</w:t>
      </w:r>
      <w:r w:rsidRPr="0079524A">
        <w:t>OECD</w:t>
      </w:r>
      <w:r w:rsidRPr="0079524A">
        <w:rPr>
          <w:rFonts w:hAnsi="宋体"/>
        </w:rPr>
        <w:t>有关禁止向外国政府官员行贿公约》和</w:t>
      </w:r>
      <w:r>
        <w:rPr>
          <w:rFonts w:hAnsi="宋体"/>
        </w:rPr>
        <w:t>贝朗</w:t>
      </w:r>
      <w:r w:rsidRPr="0079524A">
        <w:rPr>
          <w:rFonts w:hAnsi="宋体"/>
        </w:rPr>
        <w:t>开展业务的所在国的相关法律。</w:t>
      </w:r>
      <w:r>
        <w:rPr>
          <w:rFonts w:hAnsi="宋体"/>
        </w:rPr>
        <w:t>贝朗</w:t>
      </w:r>
      <w:r w:rsidRPr="0079524A">
        <w:rPr>
          <w:rFonts w:hAnsi="宋体"/>
        </w:rPr>
        <w:t>的员工、代理、顾问和分销商不得从事任何违反美国《海外反腐败法》、</w:t>
      </w:r>
      <w:r>
        <w:rPr>
          <w:rFonts w:hAnsi="宋体" w:hint="eastAsia"/>
        </w:rPr>
        <w:t>英国《反贿赂法案》、</w:t>
      </w:r>
      <w:r w:rsidRPr="0079524A">
        <w:rPr>
          <w:rFonts w:hAnsi="宋体"/>
        </w:rPr>
        <w:t>《</w:t>
      </w:r>
      <w:r w:rsidRPr="0079524A">
        <w:t>OECD</w:t>
      </w:r>
      <w:r w:rsidRPr="0079524A">
        <w:rPr>
          <w:rFonts w:hAnsi="宋体"/>
        </w:rPr>
        <w:t>有关禁止向外国政府官员行贿公约》以及打击行贿受贿的本地法律的行为。</w:t>
      </w:r>
    </w:p>
    <w:p w:rsidR="0036228C" w:rsidRPr="0079524A" w:rsidRDefault="0036228C" w:rsidP="0036228C">
      <w:pPr>
        <w:spacing w:line="360" w:lineRule="auto"/>
        <w:jc w:val="both"/>
      </w:pPr>
    </w:p>
    <w:p w:rsidR="0036228C" w:rsidRPr="0079524A" w:rsidRDefault="0036228C" w:rsidP="0036228C">
      <w:pPr>
        <w:spacing w:line="360" w:lineRule="auto"/>
        <w:ind w:firstLine="720"/>
        <w:jc w:val="both"/>
      </w:pPr>
      <w:r>
        <w:rPr>
          <w:rFonts w:hAnsi="宋体"/>
        </w:rPr>
        <w:t>贝朗</w:t>
      </w:r>
      <w:r w:rsidRPr="0079524A">
        <w:rPr>
          <w:rFonts w:hAnsi="宋体"/>
        </w:rPr>
        <w:t>仅依靠产品和服务的优良品质和价格进行竞争，不会靠收买来赢得业务。</w:t>
      </w:r>
      <w:r>
        <w:rPr>
          <w:rFonts w:hAnsi="宋体"/>
        </w:rPr>
        <w:t>贝朗</w:t>
      </w:r>
      <w:r w:rsidRPr="0079524A">
        <w:rPr>
          <w:rFonts w:hAnsi="宋体"/>
        </w:rPr>
        <w:t>只通过销售人员及代理</w:t>
      </w:r>
      <w:r w:rsidRPr="0079524A">
        <w:t>/</w:t>
      </w:r>
      <w:r w:rsidRPr="0079524A">
        <w:rPr>
          <w:rFonts w:hAnsi="宋体"/>
        </w:rPr>
        <w:t>分销商的能力将其产品与服务的优良品质有效地传递给客户。</w:t>
      </w:r>
      <w:r>
        <w:rPr>
          <w:rFonts w:hAnsi="宋体"/>
        </w:rPr>
        <w:t>贝朗</w:t>
      </w:r>
      <w:r w:rsidRPr="0079524A">
        <w:rPr>
          <w:rFonts w:hAnsi="宋体"/>
        </w:rPr>
        <w:t>期望其员工、顾问、代理或分销商采用完全合法的竞争模式来实现销售。</w:t>
      </w:r>
    </w:p>
    <w:p w:rsidR="0036228C" w:rsidRPr="0079524A" w:rsidRDefault="0036228C" w:rsidP="0036228C">
      <w:pPr>
        <w:spacing w:line="360" w:lineRule="auto"/>
        <w:jc w:val="both"/>
      </w:pPr>
    </w:p>
    <w:p w:rsidR="0036228C" w:rsidRPr="0079524A" w:rsidRDefault="0036228C" w:rsidP="0036228C">
      <w:pPr>
        <w:spacing w:line="360" w:lineRule="auto"/>
        <w:ind w:firstLine="720"/>
        <w:jc w:val="both"/>
      </w:pPr>
      <w:r w:rsidRPr="005C1CBA">
        <w:rPr>
          <w:rFonts w:hAnsi="宋体"/>
        </w:rPr>
        <w:t>对于向</w:t>
      </w:r>
      <w:r>
        <w:rPr>
          <w:rFonts w:hAnsi="宋体"/>
        </w:rPr>
        <w:t>贝朗</w:t>
      </w:r>
      <w:r w:rsidRPr="005C1CBA">
        <w:rPr>
          <w:rFonts w:hAnsi="宋体"/>
        </w:rPr>
        <w:t>或</w:t>
      </w:r>
      <w:r>
        <w:rPr>
          <w:rFonts w:hAnsi="宋体"/>
        </w:rPr>
        <w:t>贝朗</w:t>
      </w:r>
      <w:r>
        <w:rPr>
          <w:rFonts w:hAnsi="宋体" w:hint="eastAsia"/>
        </w:rPr>
        <w:t>德</w:t>
      </w:r>
      <w:r w:rsidRPr="005C1CBA">
        <w:rPr>
          <w:rFonts w:hAnsi="宋体"/>
        </w:rPr>
        <w:t>国本土以外运营的任何公司提出申请，拟担任</w:t>
      </w:r>
      <w:r>
        <w:rPr>
          <w:rFonts w:hAnsi="宋体"/>
        </w:rPr>
        <w:t>贝朗</w:t>
      </w:r>
      <w:r w:rsidRPr="005C1CBA">
        <w:rPr>
          <w:rFonts w:hAnsi="宋体"/>
        </w:rPr>
        <w:t>或在其本土以外运营公司的</w:t>
      </w:r>
      <w:r>
        <w:rPr>
          <w:rFonts w:hAnsi="宋体" w:hint="eastAsia"/>
        </w:rPr>
        <w:t>经销商、</w:t>
      </w:r>
      <w:r w:rsidRPr="0079524A">
        <w:rPr>
          <w:rFonts w:hAnsi="宋体"/>
        </w:rPr>
        <w:t>代理、顾问</w:t>
      </w:r>
      <w:r>
        <w:rPr>
          <w:rFonts w:hAnsi="宋体" w:hint="eastAsia"/>
        </w:rPr>
        <w:t>或代表</w:t>
      </w:r>
      <w:r w:rsidRPr="0079524A">
        <w:t>(</w:t>
      </w:r>
      <w:r w:rsidRPr="0079524A">
        <w:rPr>
          <w:rFonts w:hAnsi="宋体"/>
        </w:rPr>
        <w:t>总称</w:t>
      </w:r>
      <w:r w:rsidRPr="0079524A">
        <w:t>“</w:t>
      </w:r>
      <w:r w:rsidRPr="0079524A">
        <w:rPr>
          <w:rFonts w:hAnsi="宋体"/>
        </w:rPr>
        <w:t>分销商</w:t>
      </w:r>
      <w:r w:rsidRPr="0079524A">
        <w:t>”)</w:t>
      </w:r>
      <w:r w:rsidRPr="0079524A">
        <w:rPr>
          <w:rFonts w:hAnsi="宋体"/>
        </w:rPr>
        <w:t>，代表</w:t>
      </w:r>
      <w:r>
        <w:rPr>
          <w:rFonts w:hAnsi="宋体"/>
        </w:rPr>
        <w:t>贝朗或其</w:t>
      </w:r>
      <w:r>
        <w:rPr>
          <w:rFonts w:hAnsi="宋体" w:hint="eastAsia"/>
        </w:rPr>
        <w:t>德</w:t>
      </w:r>
      <w:r w:rsidRPr="0079524A">
        <w:rPr>
          <w:rFonts w:hAnsi="宋体"/>
        </w:rPr>
        <w:t>国本土以外的任何运营公司履行合同义务的候选人，</w:t>
      </w:r>
      <w:r>
        <w:rPr>
          <w:rFonts w:hAnsi="宋体"/>
        </w:rPr>
        <w:t>贝朗</w:t>
      </w:r>
      <w:r w:rsidRPr="0079524A">
        <w:rPr>
          <w:rFonts w:hAnsi="宋体"/>
        </w:rPr>
        <w:t>将对其进行全面调查。</w:t>
      </w:r>
    </w:p>
    <w:p w:rsidR="0036228C" w:rsidRPr="0079524A" w:rsidRDefault="0036228C" w:rsidP="0036228C">
      <w:pPr>
        <w:spacing w:line="360" w:lineRule="auto"/>
        <w:jc w:val="both"/>
      </w:pPr>
    </w:p>
    <w:p w:rsidR="0036228C" w:rsidRPr="00F518FC" w:rsidRDefault="0036228C" w:rsidP="0036228C">
      <w:pPr>
        <w:pStyle w:val="BodyTextFirstIndent"/>
        <w:spacing w:line="360" w:lineRule="auto"/>
        <w:jc w:val="both"/>
        <w:rPr>
          <w:rFonts w:hAnsi="宋体"/>
          <w:szCs w:val="24"/>
          <w:lang w:eastAsia="zh-CN"/>
        </w:rPr>
      </w:pPr>
      <w:r w:rsidRPr="0079524A">
        <w:rPr>
          <w:rFonts w:hAnsi="宋体"/>
          <w:szCs w:val="24"/>
          <w:lang w:eastAsia="zh-CN"/>
        </w:rPr>
        <w:t>除非申请人表示已收到、阅读、完全理解并同意遵守</w:t>
      </w:r>
      <w:r>
        <w:rPr>
          <w:rFonts w:hAnsi="宋体" w:hint="eastAsia"/>
          <w:szCs w:val="24"/>
          <w:lang w:eastAsia="zh-CN"/>
        </w:rPr>
        <w:t>贝朗商务</w:t>
      </w:r>
      <w:r w:rsidRPr="0079524A">
        <w:rPr>
          <w:rFonts w:hAnsi="宋体"/>
          <w:szCs w:val="24"/>
          <w:lang w:eastAsia="zh-CN"/>
        </w:rPr>
        <w:t>政策声明，否则将不会批准其递交的申请。</w:t>
      </w:r>
    </w:p>
    <w:p w:rsidR="0036228C" w:rsidRPr="0079524A" w:rsidRDefault="0036228C" w:rsidP="0036228C">
      <w:pPr>
        <w:spacing w:line="360" w:lineRule="auto"/>
        <w:ind w:firstLine="720"/>
        <w:jc w:val="both"/>
        <w:rPr>
          <w:rFonts w:ascii="宋体" w:hAnsi="宋体"/>
        </w:rPr>
      </w:pPr>
      <w:r>
        <w:rPr>
          <w:rFonts w:ascii="宋体" w:hAnsi="宋体" w:hint="eastAsia"/>
        </w:rPr>
        <w:t>申请人加盖公章表明</w:t>
      </w:r>
      <w:r w:rsidRPr="0079524A">
        <w:rPr>
          <w:rFonts w:ascii="宋体" w:hAnsi="宋体" w:hint="eastAsia"/>
        </w:rPr>
        <w:t>申请人确认已完全理解</w:t>
      </w:r>
      <w:r>
        <w:rPr>
          <w:rFonts w:ascii="宋体" w:hAnsi="宋体" w:hint="eastAsia"/>
        </w:rPr>
        <w:t>以上</w:t>
      </w:r>
      <w:r>
        <w:rPr>
          <w:rFonts w:ascii="宋体" w:hAnsi="宋体"/>
        </w:rPr>
        <w:t>贝朗</w:t>
      </w:r>
      <w:r>
        <w:rPr>
          <w:rFonts w:ascii="宋体" w:hAnsi="宋体" w:hint="eastAsia"/>
        </w:rPr>
        <w:t>商务</w:t>
      </w:r>
      <w:r w:rsidRPr="0079524A">
        <w:rPr>
          <w:rFonts w:ascii="宋体" w:hAnsi="宋体" w:hint="eastAsia"/>
        </w:rPr>
        <w:t>政策，并在为</w:t>
      </w:r>
      <w:r>
        <w:rPr>
          <w:rFonts w:ascii="宋体" w:hAnsi="宋体"/>
        </w:rPr>
        <w:t>贝朗</w:t>
      </w:r>
      <w:r w:rsidRPr="0079524A">
        <w:rPr>
          <w:rFonts w:ascii="宋体" w:hAnsi="宋体" w:hint="eastAsia"/>
        </w:rPr>
        <w:t>提供服务期间完全遵守上述政策。</w:t>
      </w:r>
    </w:p>
    <w:p w:rsidR="0036228C" w:rsidRDefault="0036228C" w:rsidP="0036228C">
      <w:pPr>
        <w:spacing w:line="360" w:lineRule="auto"/>
        <w:ind w:left="720"/>
        <w:jc w:val="both"/>
        <w:rPr>
          <w:rFonts w:ascii="宋体" w:hAnsi="宋体"/>
        </w:rPr>
      </w:pPr>
    </w:p>
    <w:p w:rsidR="0036228C" w:rsidRPr="0079524A" w:rsidRDefault="0036228C" w:rsidP="0036228C">
      <w:pPr>
        <w:spacing w:line="360" w:lineRule="auto"/>
        <w:ind w:left="720"/>
        <w:jc w:val="right"/>
        <w:rPr>
          <w:rFonts w:ascii="宋体" w:hAnsi="宋体"/>
        </w:rPr>
      </w:pPr>
      <w:r w:rsidRPr="0079524A">
        <w:rPr>
          <w:rFonts w:ascii="宋体" w:hAnsi="宋体" w:hint="eastAsia"/>
        </w:rPr>
        <w:t>申请人：</w:t>
      </w:r>
      <w:r>
        <w:rPr>
          <w:rFonts w:ascii="宋体" w:hAnsi="宋体" w:hint="eastAsia"/>
        </w:rPr>
        <w:t>_________________________（公章）</w:t>
      </w:r>
    </w:p>
    <w:p w:rsidR="0036228C" w:rsidRDefault="0036228C" w:rsidP="0036228C">
      <w:pPr>
        <w:spacing w:line="360" w:lineRule="auto"/>
        <w:ind w:left="5126" w:hanging="5126"/>
      </w:pPr>
      <w:r>
        <w:rPr>
          <w:rFonts w:hint="eastAsia"/>
        </w:rPr>
        <w:t xml:space="preserve">                                                               </w:t>
      </w:r>
    </w:p>
    <w:p w:rsidR="0036228C" w:rsidRDefault="0036228C" w:rsidP="0036228C">
      <w:pPr>
        <w:spacing w:line="360" w:lineRule="auto"/>
        <w:ind w:left="5126" w:hanging="5126"/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 xml:space="preserve">   </w:t>
      </w:r>
      <w:r w:rsidRPr="006153FA">
        <w:rPr>
          <w:rFonts w:hint="eastAsia"/>
          <w:u w:val="single"/>
        </w:rPr>
        <w:t xml:space="preserve"> </w:t>
      </w:r>
      <w:r>
        <w:t>_________________________</w:t>
      </w:r>
    </w:p>
    <w:p w:rsidR="0036228C" w:rsidRPr="0079524A" w:rsidDel="00F064BA" w:rsidRDefault="0036228C" w:rsidP="0036228C">
      <w:pPr>
        <w:spacing w:line="360" w:lineRule="auto"/>
        <w:ind w:left="720"/>
        <w:jc w:val="both"/>
        <w:rPr>
          <w:del w:id="1" w:author="Vicky Liu" w:date="2019-06-19T11:09:00Z"/>
          <w:rFonts w:ascii="宋体" w:hAnsi="宋体"/>
        </w:rPr>
      </w:pPr>
    </w:p>
    <w:p w:rsidR="0036228C" w:rsidRDefault="0036228C">
      <w:pPr>
        <w:rPr>
          <w:rFonts w:ascii="微软雅黑" w:eastAsia="微软雅黑" w:hAnsi="微软雅黑"/>
          <w:b/>
          <w:sz w:val="28"/>
          <w:szCs w:val="28"/>
          <w:lang w:val="en-US"/>
        </w:rPr>
      </w:pPr>
      <w:r>
        <w:rPr>
          <w:rFonts w:ascii="微软雅黑" w:eastAsia="微软雅黑" w:hAnsi="微软雅黑"/>
          <w:b/>
          <w:sz w:val="28"/>
          <w:szCs w:val="28"/>
          <w:lang w:val="en-US"/>
        </w:rPr>
        <w:br w:type="page"/>
      </w:r>
    </w:p>
    <w:p w:rsidR="0036228C" w:rsidRDefault="0036228C" w:rsidP="007A42DC">
      <w:pPr>
        <w:jc w:val="center"/>
        <w:rPr>
          <w:rFonts w:ascii="微软雅黑" w:eastAsia="微软雅黑" w:hAnsi="微软雅黑"/>
          <w:b/>
          <w:sz w:val="28"/>
          <w:szCs w:val="28"/>
          <w:lang w:val="en-US"/>
        </w:rPr>
      </w:pPr>
    </w:p>
    <w:p w:rsidR="0036228C" w:rsidRPr="00F518FC" w:rsidRDefault="0036228C" w:rsidP="0036228C">
      <w:pPr>
        <w:jc w:val="center"/>
        <w:rPr>
          <w:b/>
          <w:sz w:val="32"/>
        </w:rPr>
      </w:pPr>
      <w:r w:rsidRPr="00F518FC">
        <w:rPr>
          <w:rFonts w:hint="eastAsia"/>
          <w:b/>
          <w:sz w:val="32"/>
        </w:rPr>
        <w:t>分销商守法声明</w:t>
      </w:r>
    </w:p>
    <w:p w:rsidR="0036228C" w:rsidRDefault="0036228C" w:rsidP="0036228C">
      <w:pPr>
        <w:rPr>
          <w:b/>
        </w:rPr>
      </w:pPr>
    </w:p>
    <w:p w:rsidR="0036228C" w:rsidRPr="001C4689" w:rsidRDefault="0036228C" w:rsidP="0036228C">
      <w:pPr>
        <w:pStyle w:val="BodyTextFirstIndent"/>
        <w:spacing w:line="360" w:lineRule="auto"/>
        <w:jc w:val="both"/>
        <w:rPr>
          <w:rFonts w:hAnsi="宋体"/>
          <w:szCs w:val="24"/>
          <w:lang w:eastAsia="zh-CN"/>
        </w:rPr>
      </w:pPr>
      <w:r w:rsidRPr="001C4689">
        <w:rPr>
          <w:rFonts w:hAnsi="宋体" w:hint="eastAsia"/>
          <w:szCs w:val="24"/>
          <w:lang w:eastAsia="zh-CN"/>
        </w:rPr>
        <w:t>本公司，</w:t>
      </w:r>
      <w:r w:rsidRPr="001C4689">
        <w:rPr>
          <w:rFonts w:hAnsi="宋体" w:hint="eastAsia"/>
          <w:szCs w:val="24"/>
          <w:lang w:eastAsia="zh-CN"/>
        </w:rPr>
        <w:t>_______________</w:t>
      </w:r>
      <w:r w:rsidRPr="001C4689">
        <w:rPr>
          <w:rFonts w:hAnsi="宋体"/>
          <w:szCs w:val="24"/>
          <w:lang w:eastAsia="zh-CN"/>
        </w:rPr>
        <w:t xml:space="preserve"> [</w:t>
      </w:r>
      <w:r w:rsidRPr="001C4689">
        <w:rPr>
          <w:rFonts w:hAnsi="宋体" w:hint="eastAsia"/>
          <w:szCs w:val="24"/>
          <w:lang w:eastAsia="zh-CN"/>
        </w:rPr>
        <w:t>经销商、代理、顾问或代表名称</w:t>
      </w:r>
      <w:r w:rsidRPr="001C4689">
        <w:rPr>
          <w:rFonts w:hAnsi="宋体"/>
          <w:szCs w:val="24"/>
          <w:lang w:eastAsia="zh-CN"/>
        </w:rPr>
        <w:t xml:space="preserve">] </w:t>
      </w:r>
      <w:r w:rsidRPr="001C4689">
        <w:rPr>
          <w:rFonts w:hAnsi="宋体" w:hint="eastAsia"/>
          <w:szCs w:val="24"/>
          <w:lang w:eastAsia="zh-CN"/>
        </w:rPr>
        <w:t>（简称“</w:t>
      </w:r>
      <w:r w:rsidRPr="001C4689">
        <w:rPr>
          <w:rFonts w:hAnsi="宋体"/>
          <w:szCs w:val="24"/>
          <w:lang w:eastAsia="zh-CN"/>
        </w:rPr>
        <w:t xml:space="preserve"> </w:t>
      </w:r>
      <w:r w:rsidRPr="001C4689">
        <w:rPr>
          <w:rFonts w:hAnsi="宋体" w:hint="eastAsia"/>
          <w:szCs w:val="24"/>
          <w:lang w:eastAsia="zh-CN"/>
        </w:rPr>
        <w:t>本公司”）在此郑重声明，本公司的每一位董事、股东、雇员、代表及经销商从未因【贝朗医疗（上海）国际贸易有限公司】的业务活动</w:t>
      </w:r>
      <w:proofErr w:type="gramStart"/>
      <w:r w:rsidRPr="001C4689">
        <w:rPr>
          <w:rFonts w:hAnsi="宋体" w:hint="eastAsia"/>
          <w:szCs w:val="24"/>
          <w:lang w:eastAsia="zh-CN"/>
        </w:rPr>
        <w:t>作出</w:t>
      </w:r>
      <w:proofErr w:type="gramEnd"/>
      <w:r w:rsidRPr="001C4689">
        <w:rPr>
          <w:rFonts w:hAnsi="宋体" w:hint="eastAsia"/>
          <w:szCs w:val="24"/>
          <w:lang w:eastAsia="zh-CN"/>
        </w:rPr>
        <w:t>过、提议</w:t>
      </w:r>
      <w:proofErr w:type="gramStart"/>
      <w:r w:rsidRPr="001C4689">
        <w:rPr>
          <w:rFonts w:hAnsi="宋体" w:hint="eastAsia"/>
          <w:szCs w:val="24"/>
          <w:lang w:eastAsia="zh-CN"/>
        </w:rPr>
        <w:t>作出</w:t>
      </w:r>
      <w:proofErr w:type="gramEnd"/>
      <w:r w:rsidRPr="001C4689">
        <w:rPr>
          <w:rFonts w:hAnsi="宋体" w:hint="eastAsia"/>
          <w:szCs w:val="24"/>
          <w:lang w:eastAsia="zh-CN"/>
        </w:rPr>
        <w:t>过或同意</w:t>
      </w:r>
      <w:proofErr w:type="gramStart"/>
      <w:r w:rsidRPr="001C4689">
        <w:rPr>
          <w:rFonts w:hAnsi="宋体" w:hint="eastAsia"/>
          <w:szCs w:val="24"/>
          <w:lang w:eastAsia="zh-CN"/>
        </w:rPr>
        <w:t>作出</w:t>
      </w:r>
      <w:proofErr w:type="gramEnd"/>
      <w:r w:rsidRPr="001C4689">
        <w:rPr>
          <w:rFonts w:hAnsi="宋体" w:hint="eastAsia"/>
          <w:szCs w:val="24"/>
          <w:lang w:eastAsia="zh-CN"/>
        </w:rPr>
        <w:t>过任何贷款、送礼、捐赠或付款</w:t>
      </w:r>
      <w:r w:rsidRPr="001C4689">
        <w:rPr>
          <w:rFonts w:hAnsi="宋体"/>
          <w:szCs w:val="24"/>
          <w:lang w:eastAsia="zh-CN"/>
        </w:rPr>
        <w:t>，</w:t>
      </w:r>
      <w:r w:rsidRPr="001C4689">
        <w:rPr>
          <w:rFonts w:hAnsi="宋体" w:hint="eastAsia"/>
          <w:szCs w:val="24"/>
          <w:lang w:eastAsia="zh-CN"/>
        </w:rPr>
        <w:t>从未直接或</w:t>
      </w:r>
      <w:proofErr w:type="gramStart"/>
      <w:r w:rsidRPr="001C4689">
        <w:rPr>
          <w:rFonts w:hAnsi="宋体" w:hint="eastAsia"/>
          <w:szCs w:val="24"/>
          <w:lang w:eastAsia="zh-CN"/>
        </w:rPr>
        <w:t>间接以</w:t>
      </w:r>
      <w:proofErr w:type="gramEnd"/>
      <w:r w:rsidRPr="001C4689">
        <w:rPr>
          <w:rFonts w:hAnsi="宋体" w:hint="eastAsia"/>
          <w:szCs w:val="24"/>
          <w:lang w:eastAsia="zh-CN"/>
        </w:rPr>
        <w:t>现金或其他形式转移过任何有价物品给任何“外国官员和</w:t>
      </w:r>
      <w:r w:rsidRPr="001C4689">
        <w:rPr>
          <w:rFonts w:hAnsi="宋体" w:hint="eastAsia"/>
          <w:szCs w:val="24"/>
          <w:lang w:eastAsia="zh-CN"/>
        </w:rPr>
        <w:t>/</w:t>
      </w:r>
      <w:r w:rsidRPr="001C4689">
        <w:rPr>
          <w:rFonts w:hAnsi="宋体" w:hint="eastAsia"/>
          <w:szCs w:val="24"/>
          <w:lang w:eastAsia="zh-CN"/>
        </w:rPr>
        <w:t>或外国政党”（“违法行为”），并承诺未来也不会从事任何前述违法行为。就本声明而言，“外国官员”包括：</w:t>
      </w:r>
    </w:p>
    <w:p w:rsidR="0036228C" w:rsidRPr="001C4689" w:rsidRDefault="0036228C" w:rsidP="0036228C">
      <w:pPr>
        <w:pStyle w:val="BodyText4"/>
        <w:tabs>
          <w:tab w:val="left" w:pos="630"/>
          <w:tab w:val="left" w:pos="4140"/>
        </w:tabs>
        <w:suppressAutoHyphens/>
        <w:spacing w:line="360" w:lineRule="auto"/>
        <w:rPr>
          <w:rFonts w:hAnsi="宋体"/>
          <w:szCs w:val="24"/>
          <w:lang w:eastAsia="zh-CN"/>
        </w:rPr>
      </w:pP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ind w:left="990" w:hanging="990"/>
        <w:jc w:val="both"/>
        <w:rPr>
          <w:rFonts w:hAnsi="宋体"/>
        </w:rPr>
      </w:pPr>
      <w:r w:rsidRPr="001C4689">
        <w:rPr>
          <w:rFonts w:hAnsi="宋体"/>
        </w:rPr>
        <w:tab/>
        <w:t xml:space="preserve">1.  </w:t>
      </w:r>
      <w:r w:rsidRPr="001C4689">
        <w:rPr>
          <w:rFonts w:hAnsi="宋体" w:hint="eastAsia"/>
        </w:rPr>
        <w:t>任何英国、美国以外的国家政府雇员或官员</w:t>
      </w:r>
      <w:r w:rsidRPr="001C4689">
        <w:rPr>
          <w:rFonts w:hAnsi="宋体"/>
        </w:rPr>
        <w:t xml:space="preserve"> </w:t>
      </w:r>
      <w:r w:rsidRPr="001C4689">
        <w:rPr>
          <w:rFonts w:hAnsi="宋体"/>
        </w:rPr>
        <w:t>，</w:t>
      </w:r>
      <w:r w:rsidRPr="001C4689">
        <w:rPr>
          <w:rFonts w:hAnsi="宋体" w:hint="eastAsia"/>
        </w:rPr>
        <w:t>包括任何联邦的、地区的或地方的部门、机构或由英国、美国以外政府所有或控制的企业的雇员，</w:t>
      </w:r>
      <w:r w:rsidRPr="001C4689">
        <w:rPr>
          <w:rFonts w:hAnsi="宋体"/>
        </w:rPr>
        <w:t xml:space="preserve"> </w:t>
      </w: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rPr>
          <w:rFonts w:hAnsi="宋体"/>
        </w:rPr>
      </w:pP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rPr>
          <w:rFonts w:hAnsi="宋体"/>
        </w:rPr>
      </w:pPr>
      <w:r w:rsidRPr="001C4689">
        <w:rPr>
          <w:rFonts w:hAnsi="宋体"/>
        </w:rPr>
        <w:tab/>
        <w:t xml:space="preserve">2.  </w:t>
      </w:r>
      <w:r w:rsidRPr="001C4689">
        <w:rPr>
          <w:rFonts w:hAnsi="宋体" w:hint="eastAsia"/>
        </w:rPr>
        <w:t>任何英国、美国以外的国家政党的官员</w:t>
      </w:r>
      <w:r w:rsidRPr="001C4689">
        <w:rPr>
          <w:rFonts w:hAnsi="宋体"/>
        </w:rPr>
        <w:t>，</w:t>
      </w: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rPr>
          <w:rFonts w:hAnsi="宋体"/>
        </w:rPr>
      </w:pP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jc w:val="both"/>
        <w:rPr>
          <w:rFonts w:hAnsi="宋体"/>
        </w:rPr>
      </w:pPr>
      <w:r w:rsidRPr="001C4689">
        <w:rPr>
          <w:rFonts w:hAnsi="宋体"/>
        </w:rPr>
        <w:tab/>
        <w:t xml:space="preserve">3.  </w:t>
      </w:r>
      <w:r w:rsidRPr="001C4689">
        <w:rPr>
          <w:rFonts w:hAnsi="宋体" w:hint="eastAsia"/>
        </w:rPr>
        <w:t>任何国际性公共组织的官员或雇员，</w:t>
      </w: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rPr>
          <w:rFonts w:hAnsi="宋体"/>
        </w:rPr>
      </w:pP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jc w:val="both"/>
        <w:rPr>
          <w:rFonts w:hAnsi="宋体"/>
        </w:rPr>
      </w:pPr>
      <w:r w:rsidRPr="001C4689">
        <w:rPr>
          <w:rFonts w:hAnsi="宋体"/>
        </w:rPr>
        <w:tab/>
        <w:t xml:space="preserve">4.  </w:t>
      </w:r>
      <w:r w:rsidRPr="001C4689">
        <w:rPr>
          <w:rFonts w:hAnsi="宋体" w:hint="eastAsia"/>
        </w:rPr>
        <w:t>任何代表该等实体或在该等实体中具有官方职能的个人，以及</w:t>
      </w: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rPr>
          <w:rFonts w:hAnsi="宋体"/>
        </w:rPr>
      </w:pPr>
    </w:p>
    <w:p w:rsidR="0036228C" w:rsidRPr="001C4689" w:rsidRDefault="0036228C" w:rsidP="0036228C">
      <w:pPr>
        <w:tabs>
          <w:tab w:val="left" w:pos="630"/>
          <w:tab w:val="left" w:pos="4140"/>
        </w:tabs>
        <w:suppressAutoHyphens/>
        <w:spacing w:line="360" w:lineRule="auto"/>
        <w:jc w:val="both"/>
        <w:rPr>
          <w:rFonts w:hAnsi="宋体"/>
        </w:rPr>
      </w:pPr>
      <w:r w:rsidRPr="001C4689">
        <w:rPr>
          <w:rFonts w:hAnsi="宋体" w:hint="eastAsia"/>
        </w:rPr>
        <w:tab/>
      </w:r>
      <w:r w:rsidRPr="001C4689">
        <w:rPr>
          <w:rFonts w:hAnsi="宋体"/>
        </w:rPr>
        <w:t xml:space="preserve">5.  </w:t>
      </w:r>
      <w:r w:rsidRPr="001C4689">
        <w:rPr>
          <w:rFonts w:hAnsi="宋体" w:hint="eastAsia"/>
        </w:rPr>
        <w:t>任何英国、美国以外政府官职候选人。</w:t>
      </w:r>
    </w:p>
    <w:p w:rsidR="0036228C" w:rsidRDefault="0036228C" w:rsidP="0036228C">
      <w:pPr>
        <w:tabs>
          <w:tab w:val="left" w:pos="6480"/>
        </w:tabs>
        <w:spacing w:line="360" w:lineRule="auto"/>
        <w:ind w:left="5126" w:hanging="5126"/>
      </w:pPr>
    </w:p>
    <w:p w:rsidR="00AC5C67" w:rsidRDefault="00AC5C67" w:rsidP="0036228C">
      <w:pPr>
        <w:tabs>
          <w:tab w:val="left" w:pos="6480"/>
        </w:tabs>
        <w:spacing w:line="360" w:lineRule="auto"/>
        <w:ind w:left="5126" w:hanging="5126"/>
      </w:pPr>
    </w:p>
    <w:p w:rsidR="00AC5C67" w:rsidRDefault="0036228C" w:rsidP="00AC5C67">
      <w:pPr>
        <w:tabs>
          <w:tab w:val="left" w:pos="6480"/>
        </w:tabs>
        <w:spacing w:line="360" w:lineRule="auto"/>
        <w:ind w:left="5126" w:hanging="5126"/>
      </w:pPr>
      <w:r>
        <w:tab/>
      </w:r>
      <w:r w:rsidR="00AC5C67">
        <w:rPr>
          <w:rFonts w:hint="eastAsia"/>
        </w:rPr>
        <w:t>声明人：</w:t>
      </w:r>
      <w:r w:rsidR="00AC5C67">
        <w:rPr>
          <w:u w:val="single"/>
        </w:rPr>
        <w:tab/>
      </w:r>
      <w:r w:rsidR="00AC5C67">
        <w:rPr>
          <w:u w:val="single"/>
        </w:rPr>
        <w:tab/>
        <w:t xml:space="preserve">               </w:t>
      </w:r>
      <w:r w:rsidR="00AC5C67">
        <w:rPr>
          <w:rFonts w:hint="eastAsia"/>
          <w:u w:val="single"/>
        </w:rPr>
        <w:t>（公章）</w:t>
      </w:r>
      <w:r w:rsidR="00AC5C67">
        <w:t xml:space="preserve">    </w:t>
      </w:r>
    </w:p>
    <w:p w:rsidR="00AC5C67" w:rsidRDefault="00AC5C67" w:rsidP="00AC5C67">
      <w:pPr>
        <w:spacing w:line="360" w:lineRule="auto"/>
        <w:ind w:left="5126" w:hanging="5126"/>
      </w:pPr>
      <w:r>
        <w:tab/>
      </w:r>
    </w:p>
    <w:p w:rsidR="00AC5C67" w:rsidRDefault="00AC5C67" w:rsidP="00AC5C67">
      <w:pPr>
        <w:spacing w:line="360" w:lineRule="auto"/>
        <w:ind w:left="5126" w:hanging="5126"/>
      </w:pPr>
      <w:r>
        <w:t xml:space="preserve">                                    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 xml:space="preserve"> </w:t>
      </w:r>
      <w:r>
        <w:t>_________________________</w:t>
      </w:r>
    </w:p>
    <w:p w:rsidR="0036228C" w:rsidRDefault="0036228C">
      <w:pPr>
        <w:rPr>
          <w:rFonts w:ascii="微软雅黑" w:eastAsia="微软雅黑" w:hAnsi="微软雅黑"/>
          <w:b/>
          <w:sz w:val="28"/>
          <w:szCs w:val="28"/>
          <w:lang w:val="en-US"/>
        </w:rPr>
      </w:pPr>
      <w:r>
        <w:rPr>
          <w:rFonts w:ascii="微软雅黑" w:eastAsia="微软雅黑" w:hAnsi="微软雅黑"/>
          <w:b/>
          <w:sz w:val="28"/>
          <w:szCs w:val="28"/>
          <w:lang w:val="en-US"/>
        </w:rPr>
        <w:br w:type="page"/>
      </w:r>
    </w:p>
    <w:p w:rsidR="00E21C43" w:rsidRDefault="00E21C43" w:rsidP="007A42DC">
      <w:pPr>
        <w:jc w:val="center"/>
        <w:rPr>
          <w:rFonts w:ascii="微软雅黑" w:eastAsia="微软雅黑" w:hAnsi="微软雅黑"/>
          <w:b/>
          <w:sz w:val="28"/>
          <w:szCs w:val="28"/>
          <w:lang w:val="en-US"/>
        </w:rPr>
      </w:pPr>
    </w:p>
    <w:p w:rsidR="007A42DC" w:rsidRPr="00670E97" w:rsidRDefault="0072267C" w:rsidP="007A42DC">
      <w:pPr>
        <w:jc w:val="center"/>
        <w:rPr>
          <w:rFonts w:ascii="微软雅黑" w:eastAsia="微软雅黑" w:hAnsi="微软雅黑"/>
          <w:b/>
          <w:sz w:val="28"/>
          <w:szCs w:val="28"/>
          <w:lang w:val="en-US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US"/>
        </w:rPr>
        <w:t>企业</w:t>
      </w:r>
      <w:r w:rsidR="007A42DC" w:rsidRPr="00670E97">
        <w:rPr>
          <w:rFonts w:ascii="微软雅黑" w:eastAsia="微软雅黑" w:hAnsi="微软雅黑" w:hint="eastAsia"/>
          <w:b/>
          <w:sz w:val="28"/>
          <w:szCs w:val="28"/>
          <w:lang w:val="en-US"/>
        </w:rPr>
        <w:t>资质文件到期说明</w:t>
      </w:r>
    </w:p>
    <w:p w:rsidR="007A42DC" w:rsidRPr="00670E97" w:rsidRDefault="007A42DC" w:rsidP="007A42DC">
      <w:pPr>
        <w:rPr>
          <w:rFonts w:ascii="微软雅黑" w:eastAsia="微软雅黑" w:hAnsi="微软雅黑"/>
          <w:sz w:val="32"/>
          <w:szCs w:val="32"/>
          <w:lang w:val="en-US"/>
        </w:rPr>
      </w:pPr>
    </w:p>
    <w:p w:rsidR="007A42DC" w:rsidRPr="00823B2E" w:rsidRDefault="007A42DC" w:rsidP="00670E97">
      <w:pPr>
        <w:rPr>
          <w:rFonts w:ascii="微软雅黑" w:eastAsia="微软雅黑" w:hAnsi="微软雅黑"/>
          <w:sz w:val="22"/>
          <w:szCs w:val="22"/>
          <w:lang w:val="en-US"/>
        </w:rPr>
      </w:pPr>
      <w:r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   由于我公司下列资质文件（请选择）</w:t>
      </w:r>
      <w:r w:rsidR="00823B2E">
        <w:rPr>
          <w:rFonts w:ascii="微软雅黑" w:eastAsia="微软雅黑" w:hAnsi="微软雅黑" w:hint="eastAsia"/>
          <w:sz w:val="22"/>
          <w:szCs w:val="22"/>
          <w:lang w:val="en-US"/>
        </w:rPr>
        <w:t>；</w:t>
      </w:r>
    </w:p>
    <w:p w:rsidR="0072267C" w:rsidRPr="00823B2E" w:rsidRDefault="0072267C" w:rsidP="00670E97">
      <w:pPr>
        <w:rPr>
          <w:rFonts w:ascii="微软雅黑" w:eastAsia="微软雅黑" w:hAnsi="微软雅黑"/>
          <w:sz w:val="22"/>
          <w:szCs w:val="22"/>
          <w:lang w:val="en-US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576"/>
        <w:gridCol w:w="567"/>
        <w:gridCol w:w="3431"/>
        <w:gridCol w:w="3648"/>
      </w:tblGrid>
      <w:tr w:rsidR="00985BE3" w:rsidRPr="005C469B" w:rsidTr="005C469B">
        <w:trPr>
          <w:trHeight w:val="354"/>
        </w:trPr>
        <w:tc>
          <w:tcPr>
            <w:tcW w:w="576" w:type="dxa"/>
            <w:vAlign w:val="center"/>
          </w:tcPr>
          <w:p w:rsidR="00985BE3" w:rsidRPr="005C469B" w:rsidRDefault="008E3AAD" w:rsidP="005C46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/>
                <w:sz w:val="20"/>
                <w:szCs w:val="20"/>
              </w:rPr>
              <w:object w:dxaOrig="1440" w:dyaOrig="1440">
                <v:shape id="_x0000_i1057" type="#_x0000_t75" style="width:18pt;height:21.75pt" o:ole="">
                  <v:imagedata r:id="rId16" o:title=""/>
                </v:shape>
                <w:control r:id="rId17" w:name="CheckBox4211" w:shapeid="_x0000_i1057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85BE3" w:rsidRPr="005C469B" w:rsidRDefault="005C469B" w:rsidP="005C46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  <w:r w:rsidR="00985BE3" w:rsidRPr="005C469B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985BE3" w:rsidRPr="005C469B" w:rsidRDefault="00985BE3" w:rsidP="005C46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>企业法人营业执照（副本）</w:t>
            </w:r>
          </w:p>
        </w:tc>
        <w:tc>
          <w:tcPr>
            <w:tcW w:w="3648" w:type="dxa"/>
            <w:shd w:val="clear" w:color="auto" w:fill="auto"/>
            <w:vAlign w:val="center"/>
          </w:tcPr>
          <w:p w:rsidR="00985BE3" w:rsidRPr="005C469B" w:rsidRDefault="005C469B" w:rsidP="005C469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>有效期至：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u w:val="single"/>
                <w:lang w:val="en-US"/>
              </w:rPr>
              <w:t xml:space="preserve">            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lang w:val="en-US"/>
              </w:rPr>
              <w:t>年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u w:val="single"/>
                <w:lang w:val="en-US"/>
              </w:rPr>
              <w:t xml:space="preserve">       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lang w:val="en-US"/>
              </w:rPr>
              <w:t>月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u w:val="single"/>
                <w:lang w:val="en-US"/>
              </w:rPr>
              <w:t xml:space="preserve">       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lang w:val="en-US"/>
              </w:rPr>
              <w:t>日</w:t>
            </w:r>
          </w:p>
        </w:tc>
      </w:tr>
      <w:tr w:rsidR="007E25C6" w:rsidRPr="005C469B" w:rsidTr="005C469B">
        <w:tc>
          <w:tcPr>
            <w:tcW w:w="576" w:type="dxa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/>
                <w:sz w:val="20"/>
                <w:szCs w:val="20"/>
              </w:rPr>
              <w:object w:dxaOrig="1440" w:dyaOrig="1440">
                <v:shape id="_x0000_i1059" type="#_x0000_t75" style="width:18pt;height:21.75pt" o:ole="">
                  <v:imagedata r:id="rId16" o:title=""/>
                </v:shape>
                <w:control r:id="rId18" w:name="CheckBox4212" w:shapeid="_x0000_i1059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2.</w:t>
            </w:r>
          </w:p>
        </w:tc>
        <w:tc>
          <w:tcPr>
            <w:tcW w:w="3431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>医疗器械经营企业许可证（副本）</w:t>
            </w:r>
          </w:p>
        </w:tc>
        <w:tc>
          <w:tcPr>
            <w:tcW w:w="3648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5C469B">
              <w:rPr>
                <w:rFonts w:ascii="微软雅黑" w:eastAsia="微软雅黑" w:hAnsi="微软雅黑" w:hint="eastAsia"/>
                <w:sz w:val="20"/>
                <w:szCs w:val="20"/>
              </w:rPr>
              <w:t>有效期至：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u w:val="single"/>
                <w:lang w:val="en-US"/>
              </w:rPr>
              <w:t xml:space="preserve">            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lang w:val="en-US"/>
              </w:rPr>
              <w:t>年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u w:val="single"/>
                <w:lang w:val="en-US"/>
              </w:rPr>
              <w:t xml:space="preserve">       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lang w:val="en-US"/>
              </w:rPr>
              <w:t>月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u w:val="single"/>
                <w:lang w:val="en-US"/>
              </w:rPr>
              <w:t xml:space="preserve">       </w:t>
            </w:r>
            <w:r w:rsidRPr="005C469B">
              <w:rPr>
                <w:rFonts w:ascii="微软雅黑" w:eastAsia="微软雅黑" w:hAnsi="微软雅黑" w:hint="eastAsia"/>
                <w:sz w:val="20"/>
                <w:szCs w:val="20"/>
                <w:lang w:val="en-US"/>
              </w:rPr>
              <w:t>日</w:t>
            </w:r>
          </w:p>
        </w:tc>
      </w:tr>
      <w:tr w:rsidR="007E25C6" w:rsidRPr="005C469B" w:rsidTr="005C469B">
        <w:tc>
          <w:tcPr>
            <w:tcW w:w="576" w:type="dxa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48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7E25C6" w:rsidRPr="005C469B" w:rsidTr="005C469B">
        <w:tc>
          <w:tcPr>
            <w:tcW w:w="576" w:type="dxa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48" w:type="dxa"/>
            <w:shd w:val="clear" w:color="auto" w:fill="auto"/>
            <w:vAlign w:val="center"/>
          </w:tcPr>
          <w:p w:rsidR="007E25C6" w:rsidRPr="005C469B" w:rsidRDefault="007E25C6" w:rsidP="007E25C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2267C" w:rsidRPr="00823B2E" w:rsidRDefault="0072267C" w:rsidP="00670E97">
      <w:pPr>
        <w:rPr>
          <w:rFonts w:ascii="微软雅黑" w:eastAsia="微软雅黑" w:hAnsi="微软雅黑"/>
          <w:sz w:val="22"/>
          <w:szCs w:val="22"/>
          <w:lang w:val="en-US"/>
        </w:rPr>
      </w:pPr>
    </w:p>
    <w:p w:rsidR="007A42DC" w:rsidRPr="00823B2E" w:rsidRDefault="005C469B" w:rsidP="007A42DC">
      <w:pPr>
        <w:rPr>
          <w:rFonts w:ascii="微软雅黑" w:eastAsia="微软雅黑" w:hAnsi="微软雅黑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  </w:t>
      </w:r>
      <w:r w:rsidR="007A42DC" w:rsidRPr="00823B2E">
        <w:rPr>
          <w:rFonts w:ascii="微软雅黑" w:eastAsia="微软雅黑" w:hAnsi="微软雅黑" w:hint="eastAsia"/>
          <w:sz w:val="22"/>
          <w:szCs w:val="22"/>
          <w:lang w:val="en-US"/>
        </w:rPr>
        <w:t>我公司会在到期前办理换证工作。待资质文件换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证工作完成后</w:t>
      </w:r>
      <w:r w:rsidR="007A42DC" w:rsidRPr="00823B2E">
        <w:rPr>
          <w:rFonts w:ascii="微软雅黑" w:eastAsia="微软雅黑" w:hAnsi="微软雅黑" w:hint="eastAsia"/>
          <w:sz w:val="22"/>
          <w:szCs w:val="22"/>
          <w:lang w:val="en-US"/>
        </w:rPr>
        <w:t>，我公司会立即将</w:t>
      </w:r>
      <w:r>
        <w:rPr>
          <w:rFonts w:ascii="微软雅黑" w:eastAsia="微软雅黑" w:hAnsi="微软雅黑" w:hint="eastAsia"/>
          <w:sz w:val="22"/>
          <w:szCs w:val="22"/>
          <w:lang w:val="en-US"/>
        </w:rPr>
        <w:t>新证复印件加盖公章后交给</w:t>
      </w:r>
      <w:r w:rsidR="007A42DC" w:rsidRPr="00823B2E">
        <w:rPr>
          <w:rFonts w:ascii="微软雅黑" w:eastAsia="微软雅黑" w:hAnsi="微软雅黑" w:hint="eastAsia"/>
          <w:sz w:val="22"/>
          <w:szCs w:val="22"/>
          <w:lang w:val="en-US"/>
        </w:rPr>
        <w:t>贝朗公司备案。由于换证给贝朗公司造成的不便，请谅解。</w:t>
      </w:r>
    </w:p>
    <w:p w:rsidR="007A42DC" w:rsidRPr="00823B2E" w:rsidRDefault="007A42DC" w:rsidP="007A42DC">
      <w:pPr>
        <w:rPr>
          <w:rFonts w:ascii="微软雅黑" w:eastAsia="微软雅黑" w:hAnsi="微软雅黑"/>
          <w:sz w:val="22"/>
          <w:szCs w:val="22"/>
          <w:lang w:val="en-US"/>
        </w:rPr>
      </w:pPr>
    </w:p>
    <w:p w:rsidR="007A42DC" w:rsidRPr="00823B2E" w:rsidRDefault="007A42DC" w:rsidP="007A42DC">
      <w:pPr>
        <w:rPr>
          <w:rFonts w:ascii="微软雅黑" w:eastAsia="微软雅黑" w:hAnsi="微软雅黑"/>
          <w:sz w:val="22"/>
          <w:szCs w:val="22"/>
          <w:lang w:val="en-US"/>
        </w:rPr>
      </w:pPr>
      <w:r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   特此说明</w:t>
      </w:r>
      <w:r w:rsidR="00223E19" w:rsidRPr="00823B2E">
        <w:rPr>
          <w:rFonts w:ascii="微软雅黑" w:eastAsia="微软雅黑" w:hAnsi="微软雅黑" w:hint="eastAsia"/>
          <w:sz w:val="22"/>
          <w:szCs w:val="22"/>
          <w:lang w:val="en-US"/>
        </w:rPr>
        <w:t>。</w:t>
      </w:r>
    </w:p>
    <w:p w:rsidR="007A42DC" w:rsidRPr="00670E97" w:rsidRDefault="007A42DC" w:rsidP="007A42DC">
      <w:pPr>
        <w:rPr>
          <w:rFonts w:ascii="微软雅黑" w:eastAsia="微软雅黑" w:hAnsi="微软雅黑"/>
          <w:sz w:val="32"/>
          <w:szCs w:val="32"/>
          <w:lang w:val="en-US"/>
        </w:rPr>
      </w:pPr>
    </w:p>
    <w:p w:rsidR="007A42DC" w:rsidRDefault="007A42DC" w:rsidP="007A42DC">
      <w:pPr>
        <w:rPr>
          <w:sz w:val="32"/>
          <w:szCs w:val="32"/>
          <w:lang w:val="en-US"/>
        </w:rPr>
      </w:pPr>
    </w:p>
    <w:p w:rsidR="007A42DC" w:rsidRDefault="007A42DC" w:rsidP="007A42DC">
      <w:pPr>
        <w:rPr>
          <w:sz w:val="32"/>
          <w:szCs w:val="32"/>
          <w:lang w:val="en-US"/>
        </w:rPr>
      </w:pPr>
    </w:p>
    <w:p w:rsidR="007A42DC" w:rsidRPr="00823B2E" w:rsidRDefault="007A42DC" w:rsidP="007A42DC">
      <w:pPr>
        <w:rPr>
          <w:rFonts w:ascii="微软雅黑" w:eastAsia="微软雅黑" w:hAnsi="微软雅黑"/>
          <w:sz w:val="20"/>
          <w:szCs w:val="20"/>
          <w:lang w:val="en-US"/>
        </w:rPr>
      </w:pPr>
    </w:p>
    <w:p w:rsidR="007A42DC" w:rsidRPr="00823B2E" w:rsidRDefault="00670E97" w:rsidP="007A42DC">
      <w:pPr>
        <w:jc w:val="right"/>
        <w:rPr>
          <w:rFonts w:ascii="微软雅黑" w:eastAsia="微软雅黑" w:hAnsi="微软雅黑"/>
          <w:sz w:val="22"/>
          <w:szCs w:val="22"/>
          <w:lang w:val="en-US"/>
        </w:rPr>
      </w:pPr>
      <w:r w:rsidRPr="00823B2E">
        <w:rPr>
          <w:rFonts w:ascii="微软雅黑" w:eastAsia="微软雅黑" w:hAnsi="微软雅黑" w:hint="eastAsia"/>
          <w:sz w:val="22"/>
          <w:szCs w:val="22"/>
          <w:lang w:val="en-US"/>
        </w:rPr>
        <w:t>公司名称：</w:t>
      </w:r>
      <w:r w:rsidR="007A42DC" w:rsidRPr="00823B2E">
        <w:rPr>
          <w:rFonts w:ascii="微软雅黑" w:eastAsia="微软雅黑" w:hAnsi="微软雅黑" w:hint="eastAsia"/>
          <w:sz w:val="22"/>
          <w:szCs w:val="22"/>
          <w:u w:val="single"/>
          <w:lang w:val="en-US"/>
        </w:rPr>
        <w:t xml:space="preserve">                                                        </w:t>
      </w:r>
      <w:r w:rsidR="007A42DC" w:rsidRPr="00823B2E">
        <w:rPr>
          <w:rFonts w:ascii="微软雅黑" w:eastAsia="微软雅黑" w:hAnsi="微软雅黑" w:hint="eastAsia"/>
          <w:sz w:val="22"/>
          <w:szCs w:val="22"/>
          <w:lang w:val="en-US"/>
        </w:rPr>
        <w:t>（盖章）</w:t>
      </w:r>
    </w:p>
    <w:p w:rsidR="007A42DC" w:rsidRPr="00823B2E" w:rsidRDefault="007A42DC" w:rsidP="007A42DC">
      <w:pPr>
        <w:rPr>
          <w:rFonts w:ascii="微软雅黑" w:eastAsia="微软雅黑" w:hAnsi="微软雅黑"/>
          <w:sz w:val="22"/>
          <w:szCs w:val="22"/>
          <w:lang w:val="en-US"/>
        </w:rPr>
      </w:pPr>
      <w:r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                         </w:t>
      </w:r>
    </w:p>
    <w:p w:rsidR="005A547E" w:rsidRPr="0091438D" w:rsidRDefault="00670E97">
      <w:pPr>
        <w:rPr>
          <w:rFonts w:ascii="微软雅黑" w:eastAsia="微软雅黑" w:hAnsi="微软雅黑"/>
          <w:sz w:val="20"/>
          <w:szCs w:val="20"/>
        </w:rPr>
      </w:pPr>
      <w:r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                                    </w:t>
      </w:r>
      <w:r w:rsidR="0091438D"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</w:t>
      </w:r>
      <w:r w:rsid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</w:t>
      </w:r>
      <w:r w:rsidR="0091438D"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</w:t>
      </w:r>
      <w:r w:rsidR="006153FA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</w:t>
      </w:r>
      <w:r w:rsidR="0091438D"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日期 ：</w:t>
      </w:r>
      <w:r w:rsidR="0091438D" w:rsidRPr="00823B2E">
        <w:rPr>
          <w:rFonts w:ascii="微软雅黑" w:eastAsia="微软雅黑" w:hAnsi="微软雅黑" w:hint="eastAsia"/>
          <w:sz w:val="22"/>
          <w:szCs w:val="22"/>
          <w:u w:val="single"/>
          <w:lang w:val="en-US"/>
        </w:rPr>
        <w:t xml:space="preserve"> </w:t>
      </w:r>
      <w:r w:rsidR="005C469B">
        <w:rPr>
          <w:rFonts w:ascii="微软雅黑" w:eastAsia="微软雅黑" w:hAnsi="微软雅黑" w:hint="eastAsia"/>
          <w:sz w:val="22"/>
          <w:szCs w:val="22"/>
          <w:u w:val="single"/>
          <w:lang w:val="en-US"/>
        </w:rPr>
        <w:t xml:space="preserve"> </w:t>
      </w:r>
      <w:r w:rsidR="0091438D" w:rsidRPr="006153FA">
        <w:rPr>
          <w:rFonts w:ascii="微软雅黑" w:eastAsia="微软雅黑" w:hAnsi="微软雅黑" w:hint="eastAsia"/>
          <w:sz w:val="22"/>
          <w:szCs w:val="22"/>
          <w:u w:val="single"/>
          <w:lang w:val="en-US"/>
        </w:rPr>
        <w:t xml:space="preserve">                                                         </w:t>
      </w:r>
      <w:r w:rsidR="0091438D" w:rsidRPr="00823B2E">
        <w:rPr>
          <w:rFonts w:ascii="微软雅黑" w:eastAsia="微软雅黑" w:hAnsi="微软雅黑" w:hint="eastAsia"/>
          <w:sz w:val="22"/>
          <w:szCs w:val="22"/>
          <w:u w:val="single"/>
          <w:lang w:val="en-US"/>
        </w:rPr>
        <w:t xml:space="preserve">                    </w:t>
      </w:r>
      <w:r w:rsidRPr="00823B2E">
        <w:rPr>
          <w:rFonts w:ascii="微软雅黑" w:eastAsia="微软雅黑" w:hAnsi="微软雅黑" w:hint="eastAsia"/>
          <w:sz w:val="22"/>
          <w:szCs w:val="22"/>
          <w:lang w:val="en-US"/>
        </w:rPr>
        <w:t xml:space="preserve">      </w:t>
      </w:r>
      <w:r w:rsidRPr="00823B2E">
        <w:rPr>
          <w:rFonts w:ascii="微软雅黑" w:eastAsia="微软雅黑" w:hAnsi="微软雅黑" w:hint="eastAsia"/>
          <w:sz w:val="22"/>
          <w:szCs w:val="22"/>
        </w:rPr>
        <w:t xml:space="preserve">                                                 </w:t>
      </w:r>
      <w:r w:rsidR="005A547E" w:rsidRPr="0091438D">
        <w:rPr>
          <w:rFonts w:ascii="微软雅黑" w:eastAsia="微软雅黑" w:hAnsi="微软雅黑"/>
          <w:sz w:val="20"/>
          <w:szCs w:val="20"/>
        </w:rPr>
        <w:br w:type="page"/>
      </w:r>
    </w:p>
    <w:p w:rsidR="00AE4275" w:rsidRDefault="005A547E" w:rsidP="00AE4275">
      <w:pPr>
        <w:ind w:firstLineChars="200"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5A547E">
        <w:rPr>
          <w:rFonts w:ascii="微软雅黑" w:eastAsia="微软雅黑" w:hAnsi="微软雅黑" w:hint="eastAsia"/>
          <w:b/>
          <w:sz w:val="28"/>
          <w:szCs w:val="28"/>
        </w:rPr>
        <w:lastRenderedPageBreak/>
        <w:t>新经销商申请文件检查清单</w:t>
      </w:r>
    </w:p>
    <w:p w:rsidR="00AE4275" w:rsidRDefault="00AE4275" w:rsidP="00AE4275">
      <w:pPr>
        <w:ind w:firstLineChars="200" w:firstLine="560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5C469B" w:rsidRPr="00AE4275" w:rsidRDefault="005C469B" w:rsidP="00AE4275">
      <w:pPr>
        <w:ind w:firstLineChars="200" w:firstLine="480"/>
        <w:rPr>
          <w:rFonts w:ascii="微软雅黑" w:eastAsia="微软雅黑" w:hAnsi="微软雅黑"/>
          <w:b/>
          <w:sz w:val="28"/>
          <w:szCs w:val="28"/>
        </w:rPr>
      </w:pPr>
      <w:r w:rsidRPr="005C469B">
        <w:rPr>
          <w:rFonts w:ascii="微软雅黑" w:eastAsia="微软雅黑" w:hAnsi="微软雅黑" w:hint="eastAsia"/>
        </w:rPr>
        <w:t>请在确认递交的文件后打</w:t>
      </w:r>
      <w:r w:rsidR="00AE4275">
        <w:rPr>
          <w:rFonts w:ascii="微软雅黑" w:eastAsia="微软雅黑" w:hAnsi="微软雅黑" w:hint="eastAsia"/>
        </w:rPr>
        <w:t>√。</w:t>
      </w:r>
    </w:p>
    <w:p w:rsidR="005A547E" w:rsidRPr="002F0987" w:rsidRDefault="005A547E" w:rsidP="005A547E">
      <w:pPr>
        <w:ind w:firstLineChars="200" w:firstLine="480"/>
      </w:pPr>
    </w:p>
    <w:tbl>
      <w:tblPr>
        <w:tblW w:w="10180" w:type="dxa"/>
        <w:tblInd w:w="250" w:type="dxa"/>
        <w:tblLook w:val="04A0" w:firstRow="1" w:lastRow="0" w:firstColumn="1" w:lastColumn="0" w:noHBand="0" w:noVBand="1"/>
      </w:tblPr>
      <w:tblGrid>
        <w:gridCol w:w="992"/>
        <w:gridCol w:w="6804"/>
        <w:gridCol w:w="1192"/>
        <w:gridCol w:w="1192"/>
      </w:tblGrid>
      <w:tr w:rsidR="00F14684" w:rsidRPr="005A547E" w:rsidTr="00F14684">
        <w:trPr>
          <w:gridAfter w:val="1"/>
          <w:wAfter w:w="1192" w:type="dxa"/>
          <w:trHeight w:val="608"/>
        </w:trPr>
        <w:tc>
          <w:tcPr>
            <w:tcW w:w="992" w:type="dxa"/>
            <w:shd w:val="clear" w:color="auto" w:fill="auto"/>
            <w:vAlign w:val="center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 w:rsidRPr="005A547E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b/>
              </w:rPr>
            </w:pPr>
            <w:r w:rsidRPr="005A547E">
              <w:rPr>
                <w:rFonts w:ascii="微软雅黑" w:eastAsia="微软雅黑" w:hAnsi="微软雅黑" w:hint="eastAsia"/>
                <w:b/>
              </w:rPr>
              <w:t>文件名称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b/>
              </w:rPr>
            </w:pPr>
            <w:r w:rsidRPr="005A547E">
              <w:rPr>
                <w:rFonts w:ascii="微软雅黑" w:eastAsia="微软雅黑" w:hAnsi="微软雅黑" w:hint="eastAsia"/>
                <w:b/>
              </w:rPr>
              <w:t>递交</w: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  <w:vAlign w:val="center"/>
          </w:tcPr>
          <w:p w:rsidR="00F14684" w:rsidRPr="00823B2E" w:rsidRDefault="00F14684" w:rsidP="00F14684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 w:rsidRPr="00823B2E">
              <w:rPr>
                <w:rFonts w:ascii="微软雅黑" w:eastAsia="微软雅黑" w:hAnsi="微软雅黑" w:hint="eastAsia"/>
                <w:sz w:val="22"/>
                <w:szCs w:val="22"/>
              </w:rPr>
              <w:t>1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823B2E">
              <w:rPr>
                <w:rFonts w:ascii="微软雅黑" w:eastAsia="微软雅黑" w:hAnsi="微软雅黑" w:hint="eastAsia"/>
                <w:sz w:val="22"/>
                <w:szCs w:val="22"/>
              </w:rPr>
              <w:t>经销商基本信息登记表</w:t>
            </w: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object w:dxaOrig="1440" w:dyaOrig="1440" w14:anchorId="083DE27E">
                <v:shape id="_x0000_i1061" type="#_x0000_t75" style="width:18pt;height:26.25pt" o:ole="">
                  <v:imagedata r:id="rId19" o:title=""/>
                </v:shape>
                <w:control r:id="rId20" w:name="CheckBox4" w:shapeid="_x0000_i1061"/>
              </w:objec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  <w:vAlign w:val="center"/>
          </w:tcPr>
          <w:p w:rsidR="00F14684" w:rsidRPr="00823B2E" w:rsidRDefault="00F14684" w:rsidP="00F14684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823B2E">
              <w:rPr>
                <w:rFonts w:ascii="微软雅黑" w:eastAsia="微软雅黑" w:hAnsi="微软雅黑" w:hint="eastAsia"/>
                <w:sz w:val="22"/>
                <w:szCs w:val="22"/>
              </w:rPr>
              <w:t>企业法人营业执照副本复印件</w:t>
            </w: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object w:dxaOrig="1440" w:dyaOrig="1440" w14:anchorId="107BCE94">
                <v:shape id="_x0000_i1063" type="#_x0000_t75" style="width:18pt;height:26.25pt" o:ole="">
                  <v:imagedata r:id="rId19" o:title=""/>
                </v:shape>
                <w:control r:id="rId21" w:name="CheckBox42" w:shapeid="_x0000_i1063"/>
              </w:objec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  <w:vAlign w:val="center"/>
          </w:tcPr>
          <w:p w:rsidR="00F14684" w:rsidRPr="00823B2E" w:rsidRDefault="003A5B9A" w:rsidP="00F14684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3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823B2E">
              <w:rPr>
                <w:rFonts w:ascii="微软雅黑" w:eastAsia="微软雅黑" w:hAnsi="微软雅黑" w:hint="eastAsia"/>
                <w:sz w:val="22"/>
                <w:szCs w:val="22"/>
              </w:rPr>
              <w:t>医疗器械经营许可证副本复印件</w:t>
            </w: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object w:dxaOrig="1440" w:dyaOrig="1440" w14:anchorId="53AE4C15">
                <v:shape id="_x0000_i1065" type="#_x0000_t75" style="width:18pt;height:26.25pt" o:ole="">
                  <v:imagedata r:id="rId19" o:title=""/>
                </v:shape>
                <w:control r:id="rId22" w:name="CheckBox44" w:shapeid="_x0000_i1065"/>
              </w:objec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  <w:vAlign w:val="center"/>
          </w:tcPr>
          <w:p w:rsidR="00F14684" w:rsidRPr="004365B6" w:rsidRDefault="003A5B9A" w:rsidP="00F14684">
            <w:pPr>
              <w:jc w:val="center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4365B6" w:rsidRDefault="00F14684" w:rsidP="00F14684">
            <w:pPr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 w:rsidRPr="004365B6">
              <w:rPr>
                <w:rFonts w:ascii="微软雅黑" w:eastAsia="微软雅黑" w:hAnsi="微软雅黑" w:hint="eastAsia"/>
                <w:color w:val="000000" w:themeColor="text1"/>
                <w:sz w:val="22"/>
                <w:szCs w:val="22"/>
              </w:rPr>
              <w:t>增值税一般纳税人证明复印件（如是小规模纳税人无需提交）</w:t>
            </w:r>
          </w:p>
        </w:tc>
        <w:tc>
          <w:tcPr>
            <w:tcW w:w="1192" w:type="dxa"/>
            <w:shd w:val="clear" w:color="auto" w:fill="auto"/>
          </w:tcPr>
          <w:p w:rsidR="00F14684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object w:dxaOrig="1440" w:dyaOrig="1440" w14:anchorId="25D8F505">
                <v:shape id="_x0000_i1067" type="#_x0000_t75" style="width:14.25pt;height:26.25pt" o:ole="">
                  <v:imagedata r:id="rId23" o:title=""/>
                </v:shape>
                <w:control r:id="rId24" w:name="CheckBox1" w:shapeid="_x0000_i1067"/>
              </w:objec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  <w:vAlign w:val="center"/>
          </w:tcPr>
          <w:p w:rsidR="00F14684" w:rsidRPr="00823B2E" w:rsidRDefault="003A5B9A" w:rsidP="00F14684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5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商业政策及守法声明</w:t>
            </w: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object w:dxaOrig="1440" w:dyaOrig="1440" w14:anchorId="22CE7BBF">
                <v:shape id="_x0000_i1069" type="#_x0000_t75" style="width:18pt;height:26.25pt" o:ole="">
                  <v:imagedata r:id="rId19" o:title=""/>
                </v:shape>
                <w:control r:id="rId25" w:name="CheckBox46" w:shapeid="_x0000_i1069"/>
              </w:object>
            </w:r>
          </w:p>
        </w:tc>
      </w:tr>
      <w:tr w:rsidR="00F14684" w:rsidRPr="005A547E" w:rsidTr="00DC2F2B">
        <w:tc>
          <w:tcPr>
            <w:tcW w:w="992" w:type="dxa"/>
            <w:shd w:val="clear" w:color="auto" w:fill="auto"/>
            <w:vAlign w:val="center"/>
          </w:tcPr>
          <w:p w:rsidR="00F14684" w:rsidRPr="00823B2E" w:rsidRDefault="003A5B9A" w:rsidP="00F14684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6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823B2E">
              <w:rPr>
                <w:rFonts w:ascii="微软雅黑" w:eastAsia="微软雅黑" w:hAnsi="微软雅黑" w:hint="eastAsia"/>
                <w:sz w:val="22"/>
                <w:szCs w:val="22"/>
              </w:rPr>
              <w:t>企业资质到期说明</w:t>
            </w: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28"/>
              </w:rPr>
              <w:object w:dxaOrig="1440" w:dyaOrig="1440" w14:anchorId="29AD21C7">
                <v:shape id="_x0000_i1071" type="#_x0000_t75" style="width:18pt;height:26.25pt" o:ole="">
                  <v:imagedata r:id="rId19" o:title=""/>
                </v:shape>
                <w:control r:id="rId26" w:name="CheckBox47" w:shapeid="_x0000_i1071"/>
              </w:object>
            </w:r>
          </w:p>
        </w:tc>
        <w:tc>
          <w:tcPr>
            <w:tcW w:w="1192" w:type="dxa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  <w:vAlign w:val="center"/>
          </w:tcPr>
          <w:p w:rsidR="00F14684" w:rsidRPr="00823B2E" w:rsidRDefault="00F14684" w:rsidP="00F14684">
            <w:pPr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</w:tcPr>
          <w:p w:rsidR="00F14684" w:rsidRPr="005A547E" w:rsidRDefault="00F14684" w:rsidP="00F1468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804" w:type="dxa"/>
            <w:shd w:val="clear" w:color="auto" w:fill="auto"/>
            <w:vAlign w:val="center"/>
          </w:tcPr>
          <w:p w:rsidR="00F14684" w:rsidRPr="00823B2E" w:rsidRDefault="00F14684" w:rsidP="00F14684">
            <w:pPr>
              <w:rPr>
                <w:rFonts w:ascii="微软雅黑" w:eastAsia="微软雅黑" w:hAnsi="微软雅黑"/>
                <w:sz w:val="22"/>
                <w:szCs w:val="22"/>
              </w:rPr>
            </w:pP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04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04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04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9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6804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F14684" w:rsidRPr="005A547E" w:rsidTr="00F14684">
        <w:trPr>
          <w:gridAfter w:val="1"/>
          <w:wAfter w:w="1192" w:type="dxa"/>
        </w:trPr>
        <w:tc>
          <w:tcPr>
            <w:tcW w:w="8988" w:type="dxa"/>
            <w:gridSpan w:val="3"/>
            <w:shd w:val="clear" w:color="auto" w:fill="auto"/>
          </w:tcPr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F14684" w:rsidRPr="00823B2E" w:rsidRDefault="00F14684" w:rsidP="00F14684">
            <w:pPr>
              <w:rPr>
                <w:rFonts w:ascii="微软雅黑" w:eastAsia="微软雅黑" w:hAnsi="微软雅黑"/>
                <w:sz w:val="26"/>
                <w:szCs w:val="26"/>
              </w:rPr>
            </w:pPr>
            <w:r w:rsidRPr="00823B2E">
              <w:rPr>
                <w:rFonts w:ascii="微软雅黑" w:eastAsia="微软雅黑" w:hAnsi="微软雅黑" w:hint="eastAsia"/>
                <w:sz w:val="26"/>
                <w:szCs w:val="26"/>
              </w:rPr>
              <w:t>本公司已核查并确认递交以上文件。（公司盖章）</w:t>
            </w:r>
          </w:p>
          <w:p w:rsidR="00F14684" w:rsidRPr="005A547E" w:rsidRDefault="00F14684" w:rsidP="00F14684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637F10" w:rsidRPr="00D22030" w:rsidRDefault="00637F10" w:rsidP="00D22030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sectPr w:rsidR="00637F10" w:rsidRPr="00D22030" w:rsidSect="00E74125">
      <w:headerReference w:type="even" r:id="rId27"/>
      <w:headerReference w:type="default" r:id="rId28"/>
      <w:footerReference w:type="default" r:id="rId29"/>
      <w:pgSz w:w="11906" w:h="16838" w:code="9"/>
      <w:pgMar w:top="2186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09" w:rsidRDefault="00271609" w:rsidP="00A47EC0">
      <w:r>
        <w:separator/>
      </w:r>
    </w:p>
  </w:endnote>
  <w:endnote w:type="continuationSeparator" w:id="0">
    <w:p w:rsidR="00271609" w:rsidRDefault="00271609" w:rsidP="00A4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tisSansSerif">
    <w:panose1 w:val="020B0500000000000000"/>
    <w:charset w:val="00"/>
    <w:family w:val="swiss"/>
    <w:pitch w:val="variable"/>
    <w:sig w:usb0="8000002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4" w:type="dxa"/>
      <w:tblInd w:w="-150" w:type="dxa"/>
      <w:tblBorders>
        <w:bottom w:val="single" w:sz="8" w:space="0" w:color="auto"/>
      </w:tblBorders>
      <w:tblLook w:val="01E0" w:firstRow="1" w:lastRow="1" w:firstColumn="1" w:lastColumn="1" w:noHBand="0" w:noVBand="0"/>
    </w:tblPr>
    <w:tblGrid>
      <w:gridCol w:w="3093"/>
      <w:gridCol w:w="3359"/>
      <w:gridCol w:w="3162"/>
    </w:tblGrid>
    <w:tr w:rsidR="00271609" w:rsidRPr="00745A59" w:rsidTr="006E67EB">
      <w:trPr>
        <w:trHeight w:val="279"/>
      </w:trPr>
      <w:tc>
        <w:tcPr>
          <w:tcW w:w="3093" w:type="dxa"/>
          <w:shd w:val="clear" w:color="auto" w:fill="auto"/>
          <w:vAlign w:val="center"/>
        </w:tcPr>
        <w:p w:rsidR="00271609" w:rsidRPr="00206C19" w:rsidRDefault="00B81A5E" w:rsidP="003D589A">
          <w:pPr>
            <w:tabs>
              <w:tab w:val="left" w:pos="1620"/>
            </w:tabs>
            <w:rPr>
              <w:rFonts w:eastAsia="黑体"/>
              <w:sz w:val="12"/>
              <w:szCs w:val="12"/>
            </w:rPr>
          </w:pPr>
          <w:r w:rsidRPr="00206C19">
            <w:rPr>
              <w:rFonts w:ascii="微软雅黑" w:eastAsia="微软雅黑" w:hAnsi="微软雅黑" w:hint="eastAsia"/>
              <w:sz w:val="12"/>
              <w:szCs w:val="12"/>
            </w:rPr>
            <w:t>文件编号：</w:t>
          </w:r>
          <w:r w:rsidR="00177544" w:rsidRPr="008607D8">
            <w:rPr>
              <w:rFonts w:ascii="微软雅黑" w:eastAsia="微软雅黑" w:hAnsi="微软雅黑" w:hint="eastAsia"/>
              <w:sz w:val="12"/>
              <w:szCs w:val="12"/>
            </w:rPr>
            <w:t>CO-CN04-G-5-</w:t>
          </w:r>
          <w:ins w:id="10" w:author="Audrey Wang" w:date="2019-04-01T17:18:00Z">
            <w:r w:rsidR="00352CE2">
              <w:rPr>
                <w:rFonts w:ascii="微软雅黑" w:eastAsia="微软雅黑" w:hAnsi="微软雅黑"/>
                <w:sz w:val="12"/>
                <w:szCs w:val="12"/>
              </w:rPr>
              <w:t>5</w:t>
            </w:r>
          </w:ins>
          <w:del w:id="11" w:author="Audrey Wang" w:date="2019-04-01T17:18:00Z">
            <w:r w:rsidR="00177544" w:rsidRPr="008607D8" w:rsidDel="00352CE2">
              <w:rPr>
                <w:rFonts w:ascii="微软雅黑" w:eastAsia="微软雅黑" w:hAnsi="微软雅黑" w:hint="eastAsia"/>
                <w:sz w:val="12"/>
                <w:szCs w:val="12"/>
              </w:rPr>
              <w:delText>2</w:delText>
            </w:r>
          </w:del>
          <w:r w:rsidR="00177544" w:rsidRPr="008607D8">
            <w:rPr>
              <w:rFonts w:ascii="微软雅黑" w:eastAsia="微软雅黑" w:hAnsi="微软雅黑" w:hint="eastAsia"/>
              <w:sz w:val="12"/>
              <w:szCs w:val="12"/>
            </w:rPr>
            <w:t>-01-002-1-A</w:t>
          </w:r>
        </w:p>
      </w:tc>
      <w:tc>
        <w:tcPr>
          <w:tcW w:w="3359" w:type="dxa"/>
          <w:shd w:val="clear" w:color="auto" w:fill="auto"/>
          <w:vAlign w:val="center"/>
        </w:tcPr>
        <w:p w:rsidR="00271609" w:rsidRPr="00206C19" w:rsidRDefault="00271609" w:rsidP="00352CE2">
          <w:pPr>
            <w:jc w:val="center"/>
            <w:rPr>
              <w:rFonts w:eastAsia="黑体"/>
              <w:sz w:val="12"/>
              <w:szCs w:val="12"/>
            </w:rPr>
          </w:pPr>
          <w:r w:rsidRPr="00206C19">
            <w:rPr>
              <w:rFonts w:ascii="微软雅黑" w:eastAsia="微软雅黑" w:hAnsi="微软雅黑" w:hint="eastAsia"/>
              <w:sz w:val="12"/>
              <w:szCs w:val="12"/>
            </w:rPr>
            <w:t>版本：</w:t>
          </w:r>
          <w:del w:id="12" w:author="Audrey Wang" w:date="2019-04-01T17:19:00Z">
            <w:r w:rsidR="0010126E" w:rsidDel="00352CE2">
              <w:rPr>
                <w:rFonts w:asciiTheme="minorHAnsi" w:eastAsia="黑体" w:hAnsiTheme="minorHAnsi" w:hint="eastAsia"/>
                <w:sz w:val="12"/>
                <w:szCs w:val="12"/>
              </w:rPr>
              <w:delText>2</w:delText>
            </w:r>
          </w:del>
          <w:ins w:id="13" w:author="Audrey Wang" w:date="2019-04-01T17:19:00Z">
            <w:r w:rsidR="00352CE2">
              <w:rPr>
                <w:rFonts w:asciiTheme="minorHAnsi" w:eastAsia="黑体" w:hAnsiTheme="minorHAnsi"/>
                <w:sz w:val="12"/>
                <w:szCs w:val="12"/>
              </w:rPr>
              <w:t>1</w:t>
            </w:r>
          </w:ins>
          <w:r w:rsidR="0010126E">
            <w:rPr>
              <w:rFonts w:asciiTheme="minorHAnsi" w:eastAsia="黑体" w:hAnsiTheme="minorHAnsi" w:hint="eastAsia"/>
              <w:sz w:val="12"/>
              <w:szCs w:val="12"/>
            </w:rPr>
            <w:t>.0</w:t>
          </w:r>
        </w:p>
      </w:tc>
      <w:tc>
        <w:tcPr>
          <w:tcW w:w="3162" w:type="dxa"/>
          <w:shd w:val="clear" w:color="auto" w:fill="auto"/>
          <w:vAlign w:val="center"/>
        </w:tcPr>
        <w:p w:rsidR="00271609" w:rsidRPr="00206C19" w:rsidRDefault="00271609" w:rsidP="00D165A9">
          <w:pPr>
            <w:wordWrap w:val="0"/>
            <w:ind w:left="-108"/>
            <w:jc w:val="right"/>
            <w:rPr>
              <w:rFonts w:eastAsia="黑体"/>
              <w:sz w:val="12"/>
              <w:szCs w:val="12"/>
            </w:rPr>
            <w:pPrChange w:id="14" w:author="Vicky Liu" w:date="2019-07-31T15:56:00Z">
              <w:pPr>
                <w:wordWrap w:val="0"/>
                <w:ind w:left="-108"/>
                <w:jc w:val="right"/>
              </w:pPr>
            </w:pPrChange>
          </w:pPr>
          <w:r w:rsidRPr="00206C19">
            <w:rPr>
              <w:rFonts w:ascii="微软雅黑" w:eastAsia="微软雅黑" w:hAnsi="微软雅黑" w:hint="eastAsia"/>
              <w:sz w:val="12"/>
              <w:szCs w:val="12"/>
            </w:rPr>
            <w:t>文件生效日期</w:t>
          </w:r>
          <w:r w:rsidRPr="00206C19">
            <w:rPr>
              <w:rFonts w:ascii="微软雅黑" w:eastAsia="微软雅黑" w:hAnsi="微软雅黑"/>
              <w:sz w:val="12"/>
              <w:szCs w:val="12"/>
            </w:rPr>
            <w:t>:</w:t>
          </w:r>
          <w:r w:rsidRPr="00206C19">
            <w:rPr>
              <w:rFonts w:eastAsia="黑体" w:hint="eastAsia"/>
              <w:sz w:val="12"/>
              <w:szCs w:val="12"/>
            </w:rPr>
            <w:t xml:space="preserve"> </w:t>
          </w:r>
          <w:r>
            <w:rPr>
              <w:rFonts w:asciiTheme="minorHAnsi" w:eastAsia="黑体" w:hAnsiTheme="minorHAnsi"/>
              <w:sz w:val="12"/>
              <w:szCs w:val="12"/>
            </w:rPr>
            <w:t>20</w:t>
          </w:r>
          <w:r w:rsidR="00177544">
            <w:rPr>
              <w:rFonts w:asciiTheme="minorHAnsi" w:eastAsia="黑体" w:hAnsiTheme="minorHAnsi"/>
              <w:sz w:val="12"/>
              <w:szCs w:val="12"/>
            </w:rPr>
            <w:t>19</w:t>
          </w:r>
          <w:r>
            <w:rPr>
              <w:rFonts w:asciiTheme="minorHAnsi" w:eastAsia="黑体" w:hAnsiTheme="minorHAnsi"/>
              <w:sz w:val="12"/>
              <w:szCs w:val="12"/>
            </w:rPr>
            <w:t>-</w:t>
          </w:r>
          <w:r w:rsidR="0010126E">
            <w:rPr>
              <w:rFonts w:asciiTheme="minorHAnsi" w:eastAsia="黑体" w:hAnsiTheme="minorHAnsi" w:hint="eastAsia"/>
              <w:sz w:val="12"/>
              <w:szCs w:val="12"/>
            </w:rPr>
            <w:t>0</w:t>
          </w:r>
          <w:ins w:id="15" w:author="Audrey Wang" w:date="2019-04-01T17:19:00Z">
            <w:del w:id="16" w:author="Vicky Liu" w:date="2019-06-19T11:08:00Z">
              <w:r w:rsidR="00352CE2" w:rsidDel="00F064BA">
                <w:rPr>
                  <w:rFonts w:asciiTheme="minorHAnsi" w:eastAsia="黑体" w:hAnsiTheme="minorHAnsi"/>
                  <w:sz w:val="12"/>
                  <w:szCs w:val="12"/>
                </w:rPr>
                <w:delText>5</w:delText>
              </w:r>
            </w:del>
          </w:ins>
          <w:ins w:id="17" w:author="Vicky Liu" w:date="2019-07-31T15:56:00Z">
            <w:r w:rsidR="00D165A9">
              <w:rPr>
                <w:rFonts w:asciiTheme="minorHAnsi" w:eastAsia="黑体" w:hAnsiTheme="minorHAnsi"/>
                <w:sz w:val="12"/>
                <w:szCs w:val="12"/>
              </w:rPr>
              <w:t>8</w:t>
            </w:r>
          </w:ins>
          <w:del w:id="18" w:author="Audrey Wang" w:date="2019-04-01T17:19:00Z">
            <w:r w:rsidR="00177544" w:rsidDel="00352CE2">
              <w:rPr>
                <w:rFonts w:asciiTheme="minorHAnsi" w:eastAsia="黑体" w:hAnsiTheme="minorHAnsi"/>
                <w:sz w:val="12"/>
                <w:szCs w:val="12"/>
              </w:rPr>
              <w:delText>3</w:delText>
            </w:r>
          </w:del>
          <w:r>
            <w:rPr>
              <w:rFonts w:asciiTheme="minorHAnsi" w:eastAsia="黑体" w:hAnsiTheme="minorHAnsi" w:hint="eastAsia"/>
              <w:sz w:val="12"/>
              <w:szCs w:val="12"/>
            </w:rPr>
            <w:t>-</w:t>
          </w:r>
          <w:del w:id="19" w:author="Vicky Liu" w:date="2019-06-21T14:59:00Z">
            <w:r w:rsidDel="00562A04">
              <w:rPr>
                <w:rFonts w:asciiTheme="minorHAnsi" w:eastAsia="黑体" w:hAnsiTheme="minorHAnsi" w:hint="eastAsia"/>
                <w:sz w:val="12"/>
                <w:szCs w:val="12"/>
              </w:rPr>
              <w:delText>01</w:delText>
            </w:r>
          </w:del>
          <w:ins w:id="20" w:author="Vicky Liu" w:date="2019-06-21T14:59:00Z">
            <w:r w:rsidR="00562A04">
              <w:rPr>
                <w:rFonts w:asciiTheme="minorHAnsi" w:eastAsia="黑体" w:hAnsiTheme="minorHAnsi"/>
                <w:sz w:val="12"/>
                <w:szCs w:val="12"/>
              </w:rPr>
              <w:t>15</w:t>
            </w:r>
          </w:ins>
        </w:p>
      </w:tc>
    </w:tr>
  </w:tbl>
  <w:p w:rsidR="00271609" w:rsidRPr="00206C19" w:rsidRDefault="00271609" w:rsidP="00745A59">
    <w:pPr>
      <w:pStyle w:val="Footer"/>
      <w:tabs>
        <w:tab w:val="left" w:pos="180"/>
      </w:tabs>
      <w:spacing w:line="200" w:lineRule="exact"/>
      <w:jc w:val="center"/>
      <w:rPr>
        <w:rFonts w:asciiTheme="minorHAnsi" w:eastAsia="黑体" w:hAnsiTheme="minorHAnsi"/>
        <w:b/>
        <w:sz w:val="12"/>
        <w:szCs w:val="12"/>
      </w:rPr>
    </w:pPr>
    <w:r w:rsidRPr="00206C19">
      <w:rPr>
        <w:rFonts w:ascii="微软雅黑" w:eastAsia="微软雅黑" w:hAnsi="微软雅黑" w:hint="eastAsia"/>
        <w:sz w:val="12"/>
        <w:szCs w:val="12"/>
      </w:rPr>
      <w:t>页码：</w:t>
    </w:r>
    <w:r w:rsidR="008E3AAD" w:rsidRPr="00206C19">
      <w:rPr>
        <w:rStyle w:val="PageNumber"/>
        <w:rFonts w:asciiTheme="minorHAnsi" w:hAnsiTheme="minorHAnsi"/>
        <w:sz w:val="12"/>
        <w:szCs w:val="12"/>
      </w:rPr>
      <w:fldChar w:fldCharType="begin"/>
    </w:r>
    <w:r w:rsidRPr="00206C19">
      <w:rPr>
        <w:rStyle w:val="PageNumber"/>
        <w:rFonts w:asciiTheme="minorHAnsi" w:hAnsiTheme="minorHAnsi"/>
        <w:sz w:val="12"/>
        <w:szCs w:val="12"/>
      </w:rPr>
      <w:instrText xml:space="preserve"> PAGE </w:instrText>
    </w:r>
    <w:r w:rsidR="008E3AAD" w:rsidRPr="00206C19">
      <w:rPr>
        <w:rStyle w:val="PageNumber"/>
        <w:rFonts w:asciiTheme="minorHAnsi" w:hAnsiTheme="minorHAnsi"/>
        <w:sz w:val="12"/>
        <w:szCs w:val="12"/>
      </w:rPr>
      <w:fldChar w:fldCharType="separate"/>
    </w:r>
    <w:r w:rsidR="00D165A9">
      <w:rPr>
        <w:rStyle w:val="PageNumber"/>
        <w:rFonts w:asciiTheme="minorHAnsi" w:hAnsiTheme="minorHAnsi"/>
        <w:noProof/>
        <w:sz w:val="12"/>
        <w:szCs w:val="12"/>
      </w:rPr>
      <w:t>2</w:t>
    </w:r>
    <w:r w:rsidR="008E3AAD" w:rsidRPr="00206C19">
      <w:rPr>
        <w:rStyle w:val="PageNumber"/>
        <w:rFonts w:asciiTheme="minorHAnsi" w:hAnsiTheme="minorHAnsi"/>
        <w:sz w:val="12"/>
        <w:szCs w:val="12"/>
      </w:rPr>
      <w:fldChar w:fldCharType="end"/>
    </w:r>
    <w:r w:rsidRPr="00206C19">
      <w:rPr>
        <w:rStyle w:val="PageNumber"/>
        <w:rFonts w:asciiTheme="minorHAnsi" w:hAnsiTheme="minorHAnsi"/>
        <w:sz w:val="12"/>
        <w:szCs w:val="12"/>
      </w:rPr>
      <w:t>/</w:t>
    </w:r>
    <w:r w:rsidR="008E3AAD" w:rsidRPr="00206C19">
      <w:rPr>
        <w:rStyle w:val="PageNumber"/>
        <w:rFonts w:asciiTheme="minorHAnsi" w:hAnsiTheme="minorHAnsi"/>
        <w:sz w:val="12"/>
        <w:szCs w:val="12"/>
      </w:rPr>
      <w:fldChar w:fldCharType="begin"/>
    </w:r>
    <w:r w:rsidRPr="00206C19">
      <w:rPr>
        <w:rStyle w:val="PageNumber"/>
        <w:rFonts w:asciiTheme="minorHAnsi" w:hAnsiTheme="minorHAnsi"/>
        <w:sz w:val="12"/>
        <w:szCs w:val="12"/>
      </w:rPr>
      <w:instrText xml:space="preserve"> NUMPAGES </w:instrText>
    </w:r>
    <w:r w:rsidR="008E3AAD" w:rsidRPr="00206C19">
      <w:rPr>
        <w:rStyle w:val="PageNumber"/>
        <w:rFonts w:asciiTheme="minorHAnsi" w:hAnsiTheme="minorHAnsi"/>
        <w:sz w:val="12"/>
        <w:szCs w:val="12"/>
      </w:rPr>
      <w:fldChar w:fldCharType="separate"/>
    </w:r>
    <w:r w:rsidR="00D165A9">
      <w:rPr>
        <w:rStyle w:val="PageNumber"/>
        <w:rFonts w:asciiTheme="minorHAnsi" w:hAnsiTheme="minorHAnsi"/>
        <w:noProof/>
        <w:sz w:val="12"/>
        <w:szCs w:val="12"/>
      </w:rPr>
      <w:t>6</w:t>
    </w:r>
    <w:r w:rsidR="008E3AAD" w:rsidRPr="00206C19">
      <w:rPr>
        <w:rStyle w:val="PageNumber"/>
        <w:rFonts w:asciiTheme="minorHAnsi" w:hAnsiTheme="minorHAnsi"/>
        <w:sz w:val="12"/>
        <w:szCs w:val="12"/>
      </w:rPr>
      <w:fldChar w:fldCharType="end"/>
    </w:r>
  </w:p>
  <w:p w:rsidR="00271609" w:rsidRDefault="00271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09" w:rsidRDefault="00271609" w:rsidP="00A47EC0">
      <w:r>
        <w:separator/>
      </w:r>
    </w:p>
  </w:footnote>
  <w:footnote w:type="continuationSeparator" w:id="0">
    <w:p w:rsidR="00271609" w:rsidRDefault="00271609" w:rsidP="00A47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09" w:rsidRDefault="00271609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0" w:type="dxa"/>
      <w:tblInd w:w="-1062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3580"/>
      <w:gridCol w:w="4678"/>
      <w:gridCol w:w="3082"/>
    </w:tblGrid>
    <w:tr w:rsidR="00271609" w:rsidRPr="0003178E" w:rsidTr="005B1CAF">
      <w:trPr>
        <w:trHeight w:val="1130"/>
      </w:trPr>
      <w:tc>
        <w:tcPr>
          <w:tcW w:w="3580" w:type="dxa"/>
        </w:tcPr>
        <w:p w:rsidR="00271609" w:rsidRDefault="00271609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205105</wp:posOffset>
                </wp:positionV>
                <wp:extent cx="1219200" cy="304800"/>
                <wp:effectExtent l="19050" t="0" r="0" b="0"/>
                <wp:wrapNone/>
                <wp:docPr id="2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78" w:type="dxa"/>
          <w:vAlign w:val="center"/>
        </w:tcPr>
        <w:p w:rsidR="00271609" w:rsidRPr="00885DEC" w:rsidRDefault="00271609" w:rsidP="00BC5EC4">
          <w:pPr>
            <w:pStyle w:val="Header"/>
            <w:jc w:val="center"/>
            <w:rPr>
              <w:rFonts w:ascii="微软雅黑" w:eastAsia="微软雅黑" w:hAnsi="微软雅黑"/>
              <w:b/>
              <w:lang w:val="en-US"/>
            </w:rPr>
          </w:pPr>
          <w:r w:rsidRPr="00251D05">
            <w:rPr>
              <w:rFonts w:ascii="微软雅黑" w:eastAsia="微软雅黑" w:hAnsi="微软雅黑" w:hint="eastAsia"/>
              <w:b/>
              <w:lang w:val="en-US"/>
            </w:rPr>
            <w:t>贝朗</w:t>
          </w:r>
          <w:r w:rsidRPr="00F50988">
            <w:rPr>
              <w:rFonts w:ascii="微软雅黑" w:eastAsia="微软雅黑" w:hAnsi="微软雅黑" w:hint="eastAsia"/>
              <w:b/>
              <w:lang w:val="en-US"/>
            </w:rPr>
            <w:t>新经销商申请</w:t>
          </w:r>
          <w:r>
            <w:rPr>
              <w:rFonts w:ascii="微软雅黑" w:eastAsia="微软雅黑" w:hAnsi="微软雅黑" w:hint="eastAsia"/>
              <w:b/>
              <w:lang w:val="en-US"/>
            </w:rPr>
            <w:t>开户资料</w:t>
          </w:r>
        </w:p>
      </w:tc>
      <w:tc>
        <w:tcPr>
          <w:tcW w:w="3082" w:type="dxa"/>
          <w:vAlign w:val="center"/>
        </w:tcPr>
        <w:p w:rsidR="00271609" w:rsidRDefault="005B1CAF" w:rsidP="0010126E">
          <w:pPr>
            <w:pStyle w:val="Header"/>
            <w:rPr>
              <w:rFonts w:asciiTheme="minorHAnsi" w:eastAsia="微软雅黑" w:hAnsiTheme="minorHAnsi"/>
              <w:sz w:val="16"/>
              <w:szCs w:val="16"/>
              <w:lang w:val="en-US"/>
            </w:rPr>
          </w:pP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Document No.</w:t>
          </w: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文件号</w:t>
          </w: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:CO-CN04-G-5-</w:t>
          </w:r>
          <w:ins w:id="2" w:author="Audrey Wang" w:date="2019-04-01T17:18:00Z">
            <w:r w:rsidR="00352CE2">
              <w:rPr>
                <w:rFonts w:asciiTheme="minorHAnsi" w:eastAsia="微软雅黑" w:hAnsiTheme="minorHAnsi"/>
                <w:sz w:val="16"/>
                <w:szCs w:val="16"/>
                <w:lang w:val="en-US"/>
              </w:rPr>
              <w:t>5</w:t>
            </w:r>
          </w:ins>
          <w:del w:id="3" w:author="Audrey Wang" w:date="2019-04-01T17:18:00Z">
            <w:r w:rsidRPr="005B1CAF" w:rsidDel="00352CE2">
              <w:rPr>
                <w:rFonts w:asciiTheme="minorHAnsi" w:eastAsia="微软雅黑" w:hAnsiTheme="minorHAnsi" w:hint="eastAsia"/>
                <w:sz w:val="16"/>
                <w:szCs w:val="16"/>
                <w:lang w:val="en-US"/>
              </w:rPr>
              <w:delText>2</w:delText>
            </w:r>
          </w:del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-01-002-1-A</w:t>
          </w:r>
        </w:p>
        <w:p w:rsidR="005B1CAF" w:rsidRDefault="005B1CAF" w:rsidP="0010126E">
          <w:pPr>
            <w:pStyle w:val="Header"/>
            <w:rPr>
              <w:rFonts w:asciiTheme="minorHAnsi" w:eastAsia="微软雅黑" w:hAnsiTheme="minorHAnsi"/>
              <w:sz w:val="16"/>
              <w:szCs w:val="16"/>
              <w:lang w:val="en-US"/>
            </w:rPr>
          </w:pP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Effective Date</w:t>
          </w: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生效日期</w:t>
          </w: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:</w:t>
          </w:r>
          <w:r>
            <w:t xml:space="preserve"> </w:t>
          </w:r>
          <w:r w:rsidRPr="005B1CAF">
            <w:rPr>
              <w:rFonts w:asciiTheme="minorHAnsi" w:eastAsia="微软雅黑" w:hAnsiTheme="minorHAnsi"/>
              <w:sz w:val="16"/>
              <w:szCs w:val="16"/>
              <w:lang w:val="en-US"/>
            </w:rPr>
            <w:t>2019-0</w:t>
          </w:r>
          <w:ins w:id="4" w:author="Audrey Wang" w:date="2019-04-01T17:18:00Z">
            <w:del w:id="5" w:author="Vicky Liu" w:date="2019-06-19T11:08:00Z">
              <w:r w:rsidR="00352CE2" w:rsidDel="00F064BA">
                <w:rPr>
                  <w:rFonts w:asciiTheme="minorHAnsi" w:eastAsia="微软雅黑" w:hAnsiTheme="minorHAnsi"/>
                  <w:sz w:val="16"/>
                  <w:szCs w:val="16"/>
                  <w:lang w:val="en-US"/>
                </w:rPr>
                <w:delText>5</w:delText>
              </w:r>
            </w:del>
          </w:ins>
          <w:ins w:id="6" w:author="Vicky Liu" w:date="2019-07-31T15:56:00Z">
            <w:r w:rsidR="00D165A9">
              <w:rPr>
                <w:rFonts w:asciiTheme="minorHAnsi" w:eastAsia="微软雅黑" w:hAnsiTheme="minorHAnsi"/>
                <w:sz w:val="16"/>
                <w:szCs w:val="16"/>
                <w:lang w:val="en-US"/>
              </w:rPr>
              <w:t>8</w:t>
            </w:r>
          </w:ins>
          <w:del w:id="7" w:author="Audrey Wang" w:date="2019-04-01T17:18:00Z">
            <w:r w:rsidRPr="005B1CAF" w:rsidDel="00352CE2">
              <w:rPr>
                <w:rFonts w:asciiTheme="minorHAnsi" w:eastAsia="微软雅黑" w:hAnsiTheme="minorHAnsi"/>
                <w:sz w:val="16"/>
                <w:szCs w:val="16"/>
                <w:lang w:val="en-US"/>
              </w:rPr>
              <w:delText>3</w:delText>
            </w:r>
          </w:del>
          <w:r w:rsidRPr="005B1CAF">
            <w:rPr>
              <w:rFonts w:asciiTheme="minorHAnsi" w:eastAsia="微软雅黑" w:hAnsiTheme="minorHAnsi"/>
              <w:sz w:val="16"/>
              <w:szCs w:val="16"/>
              <w:lang w:val="en-US"/>
            </w:rPr>
            <w:t>-</w:t>
          </w:r>
          <w:del w:id="8" w:author="Vicky Liu" w:date="2019-06-21T14:59:00Z">
            <w:r w:rsidRPr="005B1CAF" w:rsidDel="00562A04">
              <w:rPr>
                <w:rFonts w:asciiTheme="minorHAnsi" w:eastAsia="微软雅黑" w:hAnsiTheme="minorHAnsi"/>
                <w:sz w:val="16"/>
                <w:szCs w:val="16"/>
                <w:lang w:val="en-US"/>
              </w:rPr>
              <w:delText>01</w:delText>
            </w:r>
          </w:del>
          <w:ins w:id="9" w:author="Vicky Liu" w:date="2019-06-21T14:59:00Z">
            <w:r w:rsidR="00562A04">
              <w:rPr>
                <w:rFonts w:asciiTheme="minorHAnsi" w:eastAsia="微软雅黑" w:hAnsiTheme="minorHAnsi"/>
                <w:sz w:val="16"/>
                <w:szCs w:val="16"/>
                <w:lang w:val="en-US"/>
              </w:rPr>
              <w:t>15</w:t>
            </w:r>
          </w:ins>
        </w:p>
        <w:p w:rsidR="005B1CAF" w:rsidRDefault="005B1CAF" w:rsidP="0010126E">
          <w:pPr>
            <w:pStyle w:val="Header"/>
            <w:rPr>
              <w:rFonts w:asciiTheme="minorHAnsi" w:eastAsia="微软雅黑" w:hAnsiTheme="minorHAnsi"/>
              <w:sz w:val="16"/>
              <w:szCs w:val="16"/>
              <w:lang w:val="en-US"/>
            </w:rPr>
          </w:pP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Version</w:t>
          </w: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>版本号</w:t>
          </w:r>
          <w:r w:rsidRPr="005B1CAF">
            <w:rPr>
              <w:rFonts w:asciiTheme="minorHAnsi" w:eastAsia="微软雅黑" w:hAnsiTheme="minorHAnsi" w:hint="eastAsia"/>
              <w:sz w:val="16"/>
              <w:szCs w:val="16"/>
              <w:lang w:val="en-US"/>
            </w:rPr>
            <w:t xml:space="preserve"> :1.0</w:t>
          </w:r>
        </w:p>
        <w:p w:rsidR="005B1CAF" w:rsidRPr="00885DEC" w:rsidRDefault="005B1CAF" w:rsidP="0010126E">
          <w:pPr>
            <w:pStyle w:val="Header"/>
            <w:rPr>
              <w:rFonts w:asciiTheme="minorHAnsi" w:eastAsia="微软雅黑" w:hAnsiTheme="minorHAnsi"/>
              <w:sz w:val="16"/>
              <w:szCs w:val="16"/>
              <w:lang w:val="en-US"/>
            </w:rPr>
          </w:pPr>
        </w:p>
      </w:tc>
    </w:tr>
  </w:tbl>
  <w:p w:rsidR="00271609" w:rsidRPr="0003178E" w:rsidRDefault="0027160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04F6"/>
    <w:multiLevelType w:val="hybridMultilevel"/>
    <w:tmpl w:val="3962C7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364305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Arial" w:eastAsia="宋体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D36CB2"/>
    <w:multiLevelType w:val="hybridMultilevel"/>
    <w:tmpl w:val="4AE003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82D0CD4"/>
    <w:multiLevelType w:val="hybridMultilevel"/>
    <w:tmpl w:val="9AEE3EE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cky Liu">
    <w15:presenceInfo w15:providerId="AD" w15:userId="S-1-5-21-1547161642-879983540-682003330-941226"/>
  </w15:person>
  <w15:person w15:author="Audrey Wang">
    <w15:presenceInfo w15:providerId="AD" w15:userId="S-1-5-21-1547161642-879983540-682003330-957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C0"/>
    <w:rsid w:val="000007C8"/>
    <w:rsid w:val="000033D3"/>
    <w:rsid w:val="0000659D"/>
    <w:rsid w:val="00013D7B"/>
    <w:rsid w:val="0002153A"/>
    <w:rsid w:val="00027244"/>
    <w:rsid w:val="0003178E"/>
    <w:rsid w:val="00031D5E"/>
    <w:rsid w:val="000372BD"/>
    <w:rsid w:val="00037BED"/>
    <w:rsid w:val="000406E8"/>
    <w:rsid w:val="00040D53"/>
    <w:rsid w:val="000434C2"/>
    <w:rsid w:val="000445BA"/>
    <w:rsid w:val="000460BF"/>
    <w:rsid w:val="0004672D"/>
    <w:rsid w:val="0005568E"/>
    <w:rsid w:val="00063A6F"/>
    <w:rsid w:val="000650EE"/>
    <w:rsid w:val="000742C0"/>
    <w:rsid w:val="00074933"/>
    <w:rsid w:val="000779BC"/>
    <w:rsid w:val="00081C9E"/>
    <w:rsid w:val="00081D11"/>
    <w:rsid w:val="00086E84"/>
    <w:rsid w:val="000871D3"/>
    <w:rsid w:val="00090D3C"/>
    <w:rsid w:val="000914D0"/>
    <w:rsid w:val="00095C33"/>
    <w:rsid w:val="000A04CD"/>
    <w:rsid w:val="000A17EB"/>
    <w:rsid w:val="000A4BD8"/>
    <w:rsid w:val="000A4CFA"/>
    <w:rsid w:val="000B0A6E"/>
    <w:rsid w:val="000B1B23"/>
    <w:rsid w:val="000B2837"/>
    <w:rsid w:val="000B51BE"/>
    <w:rsid w:val="000B77AE"/>
    <w:rsid w:val="000C1AE7"/>
    <w:rsid w:val="000C4828"/>
    <w:rsid w:val="000C4AEF"/>
    <w:rsid w:val="000C553F"/>
    <w:rsid w:val="000C56BD"/>
    <w:rsid w:val="000C79B5"/>
    <w:rsid w:val="000C79B6"/>
    <w:rsid w:val="000C7C44"/>
    <w:rsid w:val="000D02BB"/>
    <w:rsid w:val="000D1C66"/>
    <w:rsid w:val="000D3C2F"/>
    <w:rsid w:val="000E72E3"/>
    <w:rsid w:val="000E7F0A"/>
    <w:rsid w:val="000F4248"/>
    <w:rsid w:val="00100B02"/>
    <w:rsid w:val="001011DB"/>
    <w:rsid w:val="0010126E"/>
    <w:rsid w:val="00115778"/>
    <w:rsid w:val="00116F6D"/>
    <w:rsid w:val="0011745D"/>
    <w:rsid w:val="0011760E"/>
    <w:rsid w:val="0012310F"/>
    <w:rsid w:val="0012380F"/>
    <w:rsid w:val="001312C9"/>
    <w:rsid w:val="001313CC"/>
    <w:rsid w:val="00132073"/>
    <w:rsid w:val="0013384F"/>
    <w:rsid w:val="0013502E"/>
    <w:rsid w:val="00135273"/>
    <w:rsid w:val="001414CD"/>
    <w:rsid w:val="0014611F"/>
    <w:rsid w:val="00146D3B"/>
    <w:rsid w:val="001525C6"/>
    <w:rsid w:val="00156DC7"/>
    <w:rsid w:val="001571C0"/>
    <w:rsid w:val="00160389"/>
    <w:rsid w:val="0016720A"/>
    <w:rsid w:val="00177544"/>
    <w:rsid w:val="001775EB"/>
    <w:rsid w:val="00185A18"/>
    <w:rsid w:val="001903C7"/>
    <w:rsid w:val="00194D7C"/>
    <w:rsid w:val="001976CD"/>
    <w:rsid w:val="001A01E8"/>
    <w:rsid w:val="001A05CC"/>
    <w:rsid w:val="001A0E83"/>
    <w:rsid w:val="001A2E93"/>
    <w:rsid w:val="001A409B"/>
    <w:rsid w:val="001A6EF1"/>
    <w:rsid w:val="001B145C"/>
    <w:rsid w:val="001B36CD"/>
    <w:rsid w:val="001B7FA6"/>
    <w:rsid w:val="001C08E3"/>
    <w:rsid w:val="001C0B65"/>
    <w:rsid w:val="001C4416"/>
    <w:rsid w:val="001C465D"/>
    <w:rsid w:val="001C64D7"/>
    <w:rsid w:val="001D3B8D"/>
    <w:rsid w:val="001D5C86"/>
    <w:rsid w:val="001D64CD"/>
    <w:rsid w:val="001E5577"/>
    <w:rsid w:val="001E68E2"/>
    <w:rsid w:val="001E77F1"/>
    <w:rsid w:val="001F22FA"/>
    <w:rsid w:val="001F474F"/>
    <w:rsid w:val="001F57F5"/>
    <w:rsid w:val="00200EFE"/>
    <w:rsid w:val="00205F98"/>
    <w:rsid w:val="00206BB4"/>
    <w:rsid w:val="00206C19"/>
    <w:rsid w:val="00207217"/>
    <w:rsid w:val="002225E9"/>
    <w:rsid w:val="00223E19"/>
    <w:rsid w:val="00225696"/>
    <w:rsid w:val="002261BE"/>
    <w:rsid w:val="00230328"/>
    <w:rsid w:val="00230DCB"/>
    <w:rsid w:val="002365B2"/>
    <w:rsid w:val="0023697E"/>
    <w:rsid w:val="00237557"/>
    <w:rsid w:val="002469B0"/>
    <w:rsid w:val="002507B2"/>
    <w:rsid w:val="002508A4"/>
    <w:rsid w:val="00251D05"/>
    <w:rsid w:val="002546BC"/>
    <w:rsid w:val="00260C21"/>
    <w:rsid w:val="002622CD"/>
    <w:rsid w:val="002631B8"/>
    <w:rsid w:val="00264E4F"/>
    <w:rsid w:val="00265596"/>
    <w:rsid w:val="0026701D"/>
    <w:rsid w:val="00267811"/>
    <w:rsid w:val="00271609"/>
    <w:rsid w:val="002813F2"/>
    <w:rsid w:val="002815D1"/>
    <w:rsid w:val="0028288F"/>
    <w:rsid w:val="00283005"/>
    <w:rsid w:val="00284558"/>
    <w:rsid w:val="00286882"/>
    <w:rsid w:val="0029064D"/>
    <w:rsid w:val="00291793"/>
    <w:rsid w:val="0029450A"/>
    <w:rsid w:val="00294C63"/>
    <w:rsid w:val="002B14C5"/>
    <w:rsid w:val="002C6E34"/>
    <w:rsid w:val="002D0545"/>
    <w:rsid w:val="002D1432"/>
    <w:rsid w:val="002D206C"/>
    <w:rsid w:val="002D3E86"/>
    <w:rsid w:val="002D55A9"/>
    <w:rsid w:val="002D6636"/>
    <w:rsid w:val="002E1562"/>
    <w:rsid w:val="002E5F5B"/>
    <w:rsid w:val="002F1AA7"/>
    <w:rsid w:val="002F4BAD"/>
    <w:rsid w:val="003045F2"/>
    <w:rsid w:val="00304DB3"/>
    <w:rsid w:val="00305180"/>
    <w:rsid w:val="0031095E"/>
    <w:rsid w:val="00310ABC"/>
    <w:rsid w:val="00311CEE"/>
    <w:rsid w:val="00311EBF"/>
    <w:rsid w:val="00315F1A"/>
    <w:rsid w:val="0031665E"/>
    <w:rsid w:val="00323AD2"/>
    <w:rsid w:val="00326855"/>
    <w:rsid w:val="00327533"/>
    <w:rsid w:val="003319AA"/>
    <w:rsid w:val="00336441"/>
    <w:rsid w:val="00340059"/>
    <w:rsid w:val="003427CE"/>
    <w:rsid w:val="00344610"/>
    <w:rsid w:val="00344DEA"/>
    <w:rsid w:val="003522CD"/>
    <w:rsid w:val="00352CE2"/>
    <w:rsid w:val="00354E31"/>
    <w:rsid w:val="003560D9"/>
    <w:rsid w:val="00356E06"/>
    <w:rsid w:val="0036228C"/>
    <w:rsid w:val="003638A0"/>
    <w:rsid w:val="0037090B"/>
    <w:rsid w:val="0037249A"/>
    <w:rsid w:val="00373414"/>
    <w:rsid w:val="00383CAA"/>
    <w:rsid w:val="003A0395"/>
    <w:rsid w:val="003A290A"/>
    <w:rsid w:val="003A3BED"/>
    <w:rsid w:val="003A40B1"/>
    <w:rsid w:val="003A4ED4"/>
    <w:rsid w:val="003A5B9A"/>
    <w:rsid w:val="003B1BAC"/>
    <w:rsid w:val="003B257F"/>
    <w:rsid w:val="003B650B"/>
    <w:rsid w:val="003B6E39"/>
    <w:rsid w:val="003C42B8"/>
    <w:rsid w:val="003D15D4"/>
    <w:rsid w:val="003D1BB2"/>
    <w:rsid w:val="003D547B"/>
    <w:rsid w:val="003D589A"/>
    <w:rsid w:val="003D7D69"/>
    <w:rsid w:val="003E1160"/>
    <w:rsid w:val="003E7DE6"/>
    <w:rsid w:val="003E7FB1"/>
    <w:rsid w:val="003F021C"/>
    <w:rsid w:val="003F18F5"/>
    <w:rsid w:val="003F2A1E"/>
    <w:rsid w:val="003F59E2"/>
    <w:rsid w:val="00401FD1"/>
    <w:rsid w:val="00403C44"/>
    <w:rsid w:val="00410318"/>
    <w:rsid w:val="00413BA3"/>
    <w:rsid w:val="004161FC"/>
    <w:rsid w:val="00420D16"/>
    <w:rsid w:val="00421930"/>
    <w:rsid w:val="00422D1B"/>
    <w:rsid w:val="00435730"/>
    <w:rsid w:val="004357F6"/>
    <w:rsid w:val="00435C92"/>
    <w:rsid w:val="004365B6"/>
    <w:rsid w:val="004377FD"/>
    <w:rsid w:val="00441F06"/>
    <w:rsid w:val="004431A9"/>
    <w:rsid w:val="00445301"/>
    <w:rsid w:val="004456E8"/>
    <w:rsid w:val="00447142"/>
    <w:rsid w:val="004504D0"/>
    <w:rsid w:val="00450D2B"/>
    <w:rsid w:val="00450FE2"/>
    <w:rsid w:val="00454936"/>
    <w:rsid w:val="004561AF"/>
    <w:rsid w:val="00456569"/>
    <w:rsid w:val="00462B33"/>
    <w:rsid w:val="00471711"/>
    <w:rsid w:val="00473067"/>
    <w:rsid w:val="00475A38"/>
    <w:rsid w:val="00477D75"/>
    <w:rsid w:val="0048573D"/>
    <w:rsid w:val="00486310"/>
    <w:rsid w:val="004A14ED"/>
    <w:rsid w:val="004A36C4"/>
    <w:rsid w:val="004A526D"/>
    <w:rsid w:val="004A52C3"/>
    <w:rsid w:val="004A68E5"/>
    <w:rsid w:val="004B2868"/>
    <w:rsid w:val="004B3617"/>
    <w:rsid w:val="004B39A6"/>
    <w:rsid w:val="004C31DC"/>
    <w:rsid w:val="004D1E2D"/>
    <w:rsid w:val="004D4024"/>
    <w:rsid w:val="004D4727"/>
    <w:rsid w:val="004D6695"/>
    <w:rsid w:val="004D6F8E"/>
    <w:rsid w:val="004E0C8F"/>
    <w:rsid w:val="004E0F52"/>
    <w:rsid w:val="004E2945"/>
    <w:rsid w:val="004F46EA"/>
    <w:rsid w:val="004F5E28"/>
    <w:rsid w:val="00502025"/>
    <w:rsid w:val="00502781"/>
    <w:rsid w:val="005037B6"/>
    <w:rsid w:val="005149CF"/>
    <w:rsid w:val="00515FC0"/>
    <w:rsid w:val="00516859"/>
    <w:rsid w:val="00516CBA"/>
    <w:rsid w:val="005238CE"/>
    <w:rsid w:val="00523CA3"/>
    <w:rsid w:val="00532236"/>
    <w:rsid w:val="00536DC1"/>
    <w:rsid w:val="005458AD"/>
    <w:rsid w:val="00547563"/>
    <w:rsid w:val="00547D6D"/>
    <w:rsid w:val="00557BF4"/>
    <w:rsid w:val="00560279"/>
    <w:rsid w:val="005617DF"/>
    <w:rsid w:val="005625FF"/>
    <w:rsid w:val="00562A04"/>
    <w:rsid w:val="00563C95"/>
    <w:rsid w:val="00564B2C"/>
    <w:rsid w:val="00575CC4"/>
    <w:rsid w:val="00577B9E"/>
    <w:rsid w:val="005848BF"/>
    <w:rsid w:val="00591F64"/>
    <w:rsid w:val="00591FD8"/>
    <w:rsid w:val="00593698"/>
    <w:rsid w:val="00596B07"/>
    <w:rsid w:val="005A27DD"/>
    <w:rsid w:val="005A547E"/>
    <w:rsid w:val="005A66B5"/>
    <w:rsid w:val="005A6DF7"/>
    <w:rsid w:val="005B1A8F"/>
    <w:rsid w:val="005B1CAF"/>
    <w:rsid w:val="005B3974"/>
    <w:rsid w:val="005B75DC"/>
    <w:rsid w:val="005C469B"/>
    <w:rsid w:val="005C489C"/>
    <w:rsid w:val="005D175C"/>
    <w:rsid w:val="005D24CB"/>
    <w:rsid w:val="005D3414"/>
    <w:rsid w:val="005D3DE7"/>
    <w:rsid w:val="005D4B88"/>
    <w:rsid w:val="005D5062"/>
    <w:rsid w:val="005D73B1"/>
    <w:rsid w:val="005D7ED6"/>
    <w:rsid w:val="005E77F6"/>
    <w:rsid w:val="005E796A"/>
    <w:rsid w:val="005F2207"/>
    <w:rsid w:val="00605DEE"/>
    <w:rsid w:val="00612E38"/>
    <w:rsid w:val="0061489C"/>
    <w:rsid w:val="00615134"/>
    <w:rsid w:val="006153FA"/>
    <w:rsid w:val="0062133A"/>
    <w:rsid w:val="00621B23"/>
    <w:rsid w:val="006270F3"/>
    <w:rsid w:val="006368CD"/>
    <w:rsid w:val="00637F10"/>
    <w:rsid w:val="00644732"/>
    <w:rsid w:val="0065246A"/>
    <w:rsid w:val="00653565"/>
    <w:rsid w:val="006576E6"/>
    <w:rsid w:val="0066172D"/>
    <w:rsid w:val="00665CCD"/>
    <w:rsid w:val="00670E97"/>
    <w:rsid w:val="0067158D"/>
    <w:rsid w:val="00673B5C"/>
    <w:rsid w:val="006802D5"/>
    <w:rsid w:val="006857DC"/>
    <w:rsid w:val="006860A5"/>
    <w:rsid w:val="006863F8"/>
    <w:rsid w:val="0068719A"/>
    <w:rsid w:val="00692C0C"/>
    <w:rsid w:val="006966A8"/>
    <w:rsid w:val="006A0DAE"/>
    <w:rsid w:val="006A2E30"/>
    <w:rsid w:val="006A42C5"/>
    <w:rsid w:val="006A4EF8"/>
    <w:rsid w:val="006A6219"/>
    <w:rsid w:val="006B2110"/>
    <w:rsid w:val="006B36FE"/>
    <w:rsid w:val="006C126A"/>
    <w:rsid w:val="006D691F"/>
    <w:rsid w:val="006D704E"/>
    <w:rsid w:val="006E6471"/>
    <w:rsid w:val="006E67EB"/>
    <w:rsid w:val="0070075D"/>
    <w:rsid w:val="007016AC"/>
    <w:rsid w:val="0070223C"/>
    <w:rsid w:val="0070450E"/>
    <w:rsid w:val="00710421"/>
    <w:rsid w:val="00712046"/>
    <w:rsid w:val="0072267C"/>
    <w:rsid w:val="00727F25"/>
    <w:rsid w:val="00730C14"/>
    <w:rsid w:val="00732C3B"/>
    <w:rsid w:val="0073316E"/>
    <w:rsid w:val="007356F2"/>
    <w:rsid w:val="00735B9A"/>
    <w:rsid w:val="00741101"/>
    <w:rsid w:val="00743A7D"/>
    <w:rsid w:val="00745A59"/>
    <w:rsid w:val="00745B35"/>
    <w:rsid w:val="0074795C"/>
    <w:rsid w:val="007558DC"/>
    <w:rsid w:val="007603C7"/>
    <w:rsid w:val="00760C75"/>
    <w:rsid w:val="00765FB1"/>
    <w:rsid w:val="00772A5F"/>
    <w:rsid w:val="00774F0E"/>
    <w:rsid w:val="0077504F"/>
    <w:rsid w:val="00776F59"/>
    <w:rsid w:val="00777712"/>
    <w:rsid w:val="0078532A"/>
    <w:rsid w:val="00795ADD"/>
    <w:rsid w:val="007964D6"/>
    <w:rsid w:val="007A42DC"/>
    <w:rsid w:val="007A7126"/>
    <w:rsid w:val="007B0B71"/>
    <w:rsid w:val="007B6C60"/>
    <w:rsid w:val="007C2558"/>
    <w:rsid w:val="007E0576"/>
    <w:rsid w:val="007E1738"/>
    <w:rsid w:val="007E25C6"/>
    <w:rsid w:val="007E4731"/>
    <w:rsid w:val="007F5299"/>
    <w:rsid w:val="0080155C"/>
    <w:rsid w:val="00802CF1"/>
    <w:rsid w:val="0080352A"/>
    <w:rsid w:val="008041D9"/>
    <w:rsid w:val="008107E9"/>
    <w:rsid w:val="0081730A"/>
    <w:rsid w:val="00822019"/>
    <w:rsid w:val="008236ED"/>
    <w:rsid w:val="00823B2E"/>
    <w:rsid w:val="00824092"/>
    <w:rsid w:val="00825388"/>
    <w:rsid w:val="0084040C"/>
    <w:rsid w:val="00840640"/>
    <w:rsid w:val="008519F4"/>
    <w:rsid w:val="008527CA"/>
    <w:rsid w:val="008607D8"/>
    <w:rsid w:val="00870514"/>
    <w:rsid w:val="00871B75"/>
    <w:rsid w:val="00872152"/>
    <w:rsid w:val="00873292"/>
    <w:rsid w:val="008732D5"/>
    <w:rsid w:val="0087376C"/>
    <w:rsid w:val="00873EA7"/>
    <w:rsid w:val="00880D31"/>
    <w:rsid w:val="00885DEC"/>
    <w:rsid w:val="00894282"/>
    <w:rsid w:val="008951F9"/>
    <w:rsid w:val="00897728"/>
    <w:rsid w:val="008A23BF"/>
    <w:rsid w:val="008A2C74"/>
    <w:rsid w:val="008A323E"/>
    <w:rsid w:val="008B031B"/>
    <w:rsid w:val="008B1FA7"/>
    <w:rsid w:val="008B27AF"/>
    <w:rsid w:val="008B3FA8"/>
    <w:rsid w:val="008B42BE"/>
    <w:rsid w:val="008B7692"/>
    <w:rsid w:val="008C0002"/>
    <w:rsid w:val="008C0C44"/>
    <w:rsid w:val="008C3D7A"/>
    <w:rsid w:val="008C55B4"/>
    <w:rsid w:val="008D3CEB"/>
    <w:rsid w:val="008D4CDF"/>
    <w:rsid w:val="008E3AAD"/>
    <w:rsid w:val="008E4C63"/>
    <w:rsid w:val="008E5BC5"/>
    <w:rsid w:val="008F1BD2"/>
    <w:rsid w:val="008F247D"/>
    <w:rsid w:val="008F2ECF"/>
    <w:rsid w:val="008F72A4"/>
    <w:rsid w:val="00900648"/>
    <w:rsid w:val="00901431"/>
    <w:rsid w:val="0090184C"/>
    <w:rsid w:val="00902A2C"/>
    <w:rsid w:val="00903541"/>
    <w:rsid w:val="009040BD"/>
    <w:rsid w:val="009041E3"/>
    <w:rsid w:val="00912B80"/>
    <w:rsid w:val="0091438D"/>
    <w:rsid w:val="00915EBA"/>
    <w:rsid w:val="00920D93"/>
    <w:rsid w:val="009220B4"/>
    <w:rsid w:val="00924AE0"/>
    <w:rsid w:val="00940280"/>
    <w:rsid w:val="009421EB"/>
    <w:rsid w:val="009424B3"/>
    <w:rsid w:val="00944C32"/>
    <w:rsid w:val="0094608A"/>
    <w:rsid w:val="009462BF"/>
    <w:rsid w:val="00954E7A"/>
    <w:rsid w:val="009639FE"/>
    <w:rsid w:val="00967023"/>
    <w:rsid w:val="00970235"/>
    <w:rsid w:val="00973F07"/>
    <w:rsid w:val="00976015"/>
    <w:rsid w:val="00976F89"/>
    <w:rsid w:val="00985BE3"/>
    <w:rsid w:val="00987739"/>
    <w:rsid w:val="00992123"/>
    <w:rsid w:val="009A5B2F"/>
    <w:rsid w:val="009A6AA0"/>
    <w:rsid w:val="009B084A"/>
    <w:rsid w:val="009B5051"/>
    <w:rsid w:val="009B694A"/>
    <w:rsid w:val="009C04ED"/>
    <w:rsid w:val="009C0C4D"/>
    <w:rsid w:val="009C2ED3"/>
    <w:rsid w:val="009C59C3"/>
    <w:rsid w:val="009C70E6"/>
    <w:rsid w:val="009D1CFA"/>
    <w:rsid w:val="009D5F22"/>
    <w:rsid w:val="009E0328"/>
    <w:rsid w:val="009E0CFF"/>
    <w:rsid w:val="009E3A3A"/>
    <w:rsid w:val="009E3BBC"/>
    <w:rsid w:val="009F42E1"/>
    <w:rsid w:val="00A01C66"/>
    <w:rsid w:val="00A01F2F"/>
    <w:rsid w:val="00A023C8"/>
    <w:rsid w:val="00A03B1F"/>
    <w:rsid w:val="00A05198"/>
    <w:rsid w:val="00A05B05"/>
    <w:rsid w:val="00A06863"/>
    <w:rsid w:val="00A12A2E"/>
    <w:rsid w:val="00A12EED"/>
    <w:rsid w:val="00A270E3"/>
    <w:rsid w:val="00A27B58"/>
    <w:rsid w:val="00A308F8"/>
    <w:rsid w:val="00A32996"/>
    <w:rsid w:val="00A34619"/>
    <w:rsid w:val="00A35356"/>
    <w:rsid w:val="00A37F03"/>
    <w:rsid w:val="00A41860"/>
    <w:rsid w:val="00A425C2"/>
    <w:rsid w:val="00A4347F"/>
    <w:rsid w:val="00A45AF6"/>
    <w:rsid w:val="00A47EC0"/>
    <w:rsid w:val="00A605C0"/>
    <w:rsid w:val="00A60E25"/>
    <w:rsid w:val="00A65F00"/>
    <w:rsid w:val="00A76454"/>
    <w:rsid w:val="00A8048B"/>
    <w:rsid w:val="00A80DED"/>
    <w:rsid w:val="00A81C5E"/>
    <w:rsid w:val="00A81F51"/>
    <w:rsid w:val="00A83BCF"/>
    <w:rsid w:val="00A84371"/>
    <w:rsid w:val="00A91AAE"/>
    <w:rsid w:val="00A923B0"/>
    <w:rsid w:val="00A95F1A"/>
    <w:rsid w:val="00AA1335"/>
    <w:rsid w:val="00AA1AD8"/>
    <w:rsid w:val="00AA27C0"/>
    <w:rsid w:val="00AA4C14"/>
    <w:rsid w:val="00AB0C9A"/>
    <w:rsid w:val="00AB1072"/>
    <w:rsid w:val="00AB3ADF"/>
    <w:rsid w:val="00AB3D08"/>
    <w:rsid w:val="00AC4854"/>
    <w:rsid w:val="00AC5C67"/>
    <w:rsid w:val="00AD1206"/>
    <w:rsid w:val="00AD22A3"/>
    <w:rsid w:val="00AD605C"/>
    <w:rsid w:val="00AE16CF"/>
    <w:rsid w:val="00AE4275"/>
    <w:rsid w:val="00AE6403"/>
    <w:rsid w:val="00AF136C"/>
    <w:rsid w:val="00AF511D"/>
    <w:rsid w:val="00B01783"/>
    <w:rsid w:val="00B04BA1"/>
    <w:rsid w:val="00B04E6A"/>
    <w:rsid w:val="00B05174"/>
    <w:rsid w:val="00B13E92"/>
    <w:rsid w:val="00B1714F"/>
    <w:rsid w:val="00B17943"/>
    <w:rsid w:val="00B21F49"/>
    <w:rsid w:val="00B3052B"/>
    <w:rsid w:val="00B30930"/>
    <w:rsid w:val="00B34119"/>
    <w:rsid w:val="00B354DD"/>
    <w:rsid w:val="00B47112"/>
    <w:rsid w:val="00B541F4"/>
    <w:rsid w:val="00B54A87"/>
    <w:rsid w:val="00B6006E"/>
    <w:rsid w:val="00B644B9"/>
    <w:rsid w:val="00B77211"/>
    <w:rsid w:val="00B81A5E"/>
    <w:rsid w:val="00B835D8"/>
    <w:rsid w:val="00B8755A"/>
    <w:rsid w:val="00B877C7"/>
    <w:rsid w:val="00B91808"/>
    <w:rsid w:val="00B93EEB"/>
    <w:rsid w:val="00B954FC"/>
    <w:rsid w:val="00BA1613"/>
    <w:rsid w:val="00BA20C5"/>
    <w:rsid w:val="00BA3B53"/>
    <w:rsid w:val="00BB0EDA"/>
    <w:rsid w:val="00BB3623"/>
    <w:rsid w:val="00BC3CD2"/>
    <w:rsid w:val="00BC4970"/>
    <w:rsid w:val="00BC5EC4"/>
    <w:rsid w:val="00BD27C1"/>
    <w:rsid w:val="00BD334A"/>
    <w:rsid w:val="00BD78CE"/>
    <w:rsid w:val="00BE202E"/>
    <w:rsid w:val="00BF07A4"/>
    <w:rsid w:val="00BF46A8"/>
    <w:rsid w:val="00C02459"/>
    <w:rsid w:val="00C06182"/>
    <w:rsid w:val="00C17714"/>
    <w:rsid w:val="00C21AD5"/>
    <w:rsid w:val="00C21D8D"/>
    <w:rsid w:val="00C249D7"/>
    <w:rsid w:val="00C25BFA"/>
    <w:rsid w:val="00C271E4"/>
    <w:rsid w:val="00C31324"/>
    <w:rsid w:val="00C32214"/>
    <w:rsid w:val="00C32977"/>
    <w:rsid w:val="00C32F40"/>
    <w:rsid w:val="00C347AB"/>
    <w:rsid w:val="00C35953"/>
    <w:rsid w:val="00C45FAD"/>
    <w:rsid w:val="00C52616"/>
    <w:rsid w:val="00C54DD5"/>
    <w:rsid w:val="00C560BF"/>
    <w:rsid w:val="00C61032"/>
    <w:rsid w:val="00C61596"/>
    <w:rsid w:val="00C708E3"/>
    <w:rsid w:val="00C7361F"/>
    <w:rsid w:val="00C74F68"/>
    <w:rsid w:val="00C912B0"/>
    <w:rsid w:val="00C93511"/>
    <w:rsid w:val="00C96D95"/>
    <w:rsid w:val="00CA1487"/>
    <w:rsid w:val="00CA2A53"/>
    <w:rsid w:val="00CA316B"/>
    <w:rsid w:val="00CA768F"/>
    <w:rsid w:val="00CB5427"/>
    <w:rsid w:val="00CB55E0"/>
    <w:rsid w:val="00CB66D8"/>
    <w:rsid w:val="00CB7FFC"/>
    <w:rsid w:val="00CC3C43"/>
    <w:rsid w:val="00CC5540"/>
    <w:rsid w:val="00CF0471"/>
    <w:rsid w:val="00CF216E"/>
    <w:rsid w:val="00CF337E"/>
    <w:rsid w:val="00D01BD3"/>
    <w:rsid w:val="00D07FBB"/>
    <w:rsid w:val="00D12DF2"/>
    <w:rsid w:val="00D1444B"/>
    <w:rsid w:val="00D165A9"/>
    <w:rsid w:val="00D17CE9"/>
    <w:rsid w:val="00D22030"/>
    <w:rsid w:val="00D26729"/>
    <w:rsid w:val="00D275C6"/>
    <w:rsid w:val="00D3043D"/>
    <w:rsid w:val="00D3374E"/>
    <w:rsid w:val="00D350F2"/>
    <w:rsid w:val="00D35288"/>
    <w:rsid w:val="00D37BAE"/>
    <w:rsid w:val="00D408FC"/>
    <w:rsid w:val="00D4105F"/>
    <w:rsid w:val="00D47ABC"/>
    <w:rsid w:val="00D51B1B"/>
    <w:rsid w:val="00D60673"/>
    <w:rsid w:val="00D66767"/>
    <w:rsid w:val="00D67FEE"/>
    <w:rsid w:val="00D730AB"/>
    <w:rsid w:val="00D75C27"/>
    <w:rsid w:val="00D76DF2"/>
    <w:rsid w:val="00D828DC"/>
    <w:rsid w:val="00D82C18"/>
    <w:rsid w:val="00D831E2"/>
    <w:rsid w:val="00D83F03"/>
    <w:rsid w:val="00D8656A"/>
    <w:rsid w:val="00D9055F"/>
    <w:rsid w:val="00D97FCB"/>
    <w:rsid w:val="00DA2B23"/>
    <w:rsid w:val="00DA4D73"/>
    <w:rsid w:val="00DA79FD"/>
    <w:rsid w:val="00DB3DDE"/>
    <w:rsid w:val="00DB48AA"/>
    <w:rsid w:val="00DB4E88"/>
    <w:rsid w:val="00DB6FE1"/>
    <w:rsid w:val="00DC0403"/>
    <w:rsid w:val="00DC4487"/>
    <w:rsid w:val="00DC6452"/>
    <w:rsid w:val="00DC7479"/>
    <w:rsid w:val="00DD0EFF"/>
    <w:rsid w:val="00DD6624"/>
    <w:rsid w:val="00DD75CF"/>
    <w:rsid w:val="00DE1ED1"/>
    <w:rsid w:val="00DE3CA6"/>
    <w:rsid w:val="00DE41BF"/>
    <w:rsid w:val="00DF3450"/>
    <w:rsid w:val="00DF3A4B"/>
    <w:rsid w:val="00DF530A"/>
    <w:rsid w:val="00DF702A"/>
    <w:rsid w:val="00DF728B"/>
    <w:rsid w:val="00E0021C"/>
    <w:rsid w:val="00E013D7"/>
    <w:rsid w:val="00E02085"/>
    <w:rsid w:val="00E0358B"/>
    <w:rsid w:val="00E04344"/>
    <w:rsid w:val="00E05026"/>
    <w:rsid w:val="00E10204"/>
    <w:rsid w:val="00E1430E"/>
    <w:rsid w:val="00E1486D"/>
    <w:rsid w:val="00E21C43"/>
    <w:rsid w:val="00E22BCB"/>
    <w:rsid w:val="00E2369E"/>
    <w:rsid w:val="00E35BC2"/>
    <w:rsid w:val="00E364C2"/>
    <w:rsid w:val="00E4167B"/>
    <w:rsid w:val="00E42AFA"/>
    <w:rsid w:val="00E44B1C"/>
    <w:rsid w:val="00E52AB2"/>
    <w:rsid w:val="00E532C9"/>
    <w:rsid w:val="00E532D9"/>
    <w:rsid w:val="00E53574"/>
    <w:rsid w:val="00E574F7"/>
    <w:rsid w:val="00E57BE6"/>
    <w:rsid w:val="00E57E74"/>
    <w:rsid w:val="00E6040A"/>
    <w:rsid w:val="00E6400A"/>
    <w:rsid w:val="00E7099D"/>
    <w:rsid w:val="00E71DFB"/>
    <w:rsid w:val="00E74125"/>
    <w:rsid w:val="00E76114"/>
    <w:rsid w:val="00E806AA"/>
    <w:rsid w:val="00E829AD"/>
    <w:rsid w:val="00E84C81"/>
    <w:rsid w:val="00E87390"/>
    <w:rsid w:val="00E91CEA"/>
    <w:rsid w:val="00E97CF2"/>
    <w:rsid w:val="00EA176D"/>
    <w:rsid w:val="00EA2D5C"/>
    <w:rsid w:val="00EA326F"/>
    <w:rsid w:val="00EA5DE1"/>
    <w:rsid w:val="00EB4722"/>
    <w:rsid w:val="00EB6C3F"/>
    <w:rsid w:val="00EC59D4"/>
    <w:rsid w:val="00EC7692"/>
    <w:rsid w:val="00ED1414"/>
    <w:rsid w:val="00ED4F50"/>
    <w:rsid w:val="00ED541C"/>
    <w:rsid w:val="00ED6526"/>
    <w:rsid w:val="00EE754E"/>
    <w:rsid w:val="00EF4B77"/>
    <w:rsid w:val="00EF5000"/>
    <w:rsid w:val="00EF58E4"/>
    <w:rsid w:val="00EF7B84"/>
    <w:rsid w:val="00F00335"/>
    <w:rsid w:val="00F0057B"/>
    <w:rsid w:val="00F01A61"/>
    <w:rsid w:val="00F064BA"/>
    <w:rsid w:val="00F10529"/>
    <w:rsid w:val="00F12DEB"/>
    <w:rsid w:val="00F14684"/>
    <w:rsid w:val="00F27784"/>
    <w:rsid w:val="00F320D8"/>
    <w:rsid w:val="00F425F9"/>
    <w:rsid w:val="00F50243"/>
    <w:rsid w:val="00F50988"/>
    <w:rsid w:val="00F50D22"/>
    <w:rsid w:val="00F51D95"/>
    <w:rsid w:val="00F51ED8"/>
    <w:rsid w:val="00F53AF4"/>
    <w:rsid w:val="00F57EC7"/>
    <w:rsid w:val="00F65C1C"/>
    <w:rsid w:val="00F66DEB"/>
    <w:rsid w:val="00F66E06"/>
    <w:rsid w:val="00F677B1"/>
    <w:rsid w:val="00F70101"/>
    <w:rsid w:val="00F70156"/>
    <w:rsid w:val="00F70FB5"/>
    <w:rsid w:val="00F714AC"/>
    <w:rsid w:val="00F82869"/>
    <w:rsid w:val="00F87AA8"/>
    <w:rsid w:val="00F92CFA"/>
    <w:rsid w:val="00F93781"/>
    <w:rsid w:val="00F95F28"/>
    <w:rsid w:val="00F97C92"/>
    <w:rsid w:val="00FB04FA"/>
    <w:rsid w:val="00FB185C"/>
    <w:rsid w:val="00FB1E22"/>
    <w:rsid w:val="00FB4306"/>
    <w:rsid w:val="00FB7BE0"/>
    <w:rsid w:val="00FD24B4"/>
    <w:rsid w:val="00FD7CF8"/>
    <w:rsid w:val="00FE6879"/>
    <w:rsid w:val="00FF2063"/>
    <w:rsid w:val="00FF235F"/>
    <w:rsid w:val="00FF2D03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1"/>
    <o:shapelayout v:ext="edit">
      <o:idmap v:ext="edit" data="1"/>
    </o:shapelayout>
  </w:shapeDefaults>
  <w:decimalSymbol w:val="."/>
  <w:listSeparator w:val=","/>
  <w15:docId w15:val="{55B37CC6-0B9B-4080-A757-9319A7D9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tisSansSerif" w:eastAsia="宋体" w:hAnsi="RotisSansSerif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B4"/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A59"/>
    <w:pPr>
      <w:keepNext/>
      <w:keepLines/>
      <w:spacing w:before="480" w:line="276" w:lineRule="auto"/>
      <w:outlineLvl w:val="0"/>
    </w:pPr>
    <w:rPr>
      <w:rFonts w:ascii="Cambria" w:eastAsia="PMingLiU" w:hAnsi="Cambria" w:cs="Times New Roman"/>
      <w:b/>
      <w:bCs/>
      <w:color w:val="365F91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C0"/>
  </w:style>
  <w:style w:type="paragraph" w:styleId="Footer">
    <w:name w:val="footer"/>
    <w:basedOn w:val="Normal"/>
    <w:link w:val="FooterChar"/>
    <w:unhideWhenUsed/>
    <w:rsid w:val="00A47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EC0"/>
  </w:style>
  <w:style w:type="character" w:styleId="PageNumber">
    <w:name w:val="page number"/>
    <w:basedOn w:val="DefaultParagraphFont"/>
    <w:rsid w:val="00A47EC0"/>
  </w:style>
  <w:style w:type="paragraph" w:styleId="BalloonText">
    <w:name w:val="Balloon Text"/>
    <w:basedOn w:val="Normal"/>
    <w:link w:val="BalloonTextChar"/>
    <w:uiPriority w:val="99"/>
    <w:semiHidden/>
    <w:unhideWhenUsed/>
    <w:rsid w:val="00745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A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5A59"/>
    <w:rPr>
      <w:rFonts w:ascii="Cambria" w:eastAsia="PMingLiU" w:hAnsi="Cambria" w:cs="Times New Roman"/>
      <w:b/>
      <w:bCs/>
      <w:color w:val="365F91"/>
      <w:sz w:val="28"/>
      <w:szCs w:val="28"/>
      <w:lang w:val="en-US" w:eastAsia="en-US" w:bidi="en-US"/>
    </w:rPr>
  </w:style>
  <w:style w:type="table" w:styleId="TableGrid">
    <w:name w:val="Table Grid"/>
    <w:basedOn w:val="TableNormal"/>
    <w:uiPriority w:val="59"/>
    <w:rsid w:val="0044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659D"/>
    <w:rPr>
      <w:color w:val="808080"/>
    </w:rPr>
  </w:style>
  <w:style w:type="paragraph" w:styleId="ListParagraph">
    <w:name w:val="List Paragraph"/>
    <w:basedOn w:val="Normal"/>
    <w:uiPriority w:val="34"/>
    <w:qFormat/>
    <w:rsid w:val="005A547E"/>
    <w:pPr>
      <w:tabs>
        <w:tab w:val="left" w:pos="3300"/>
      </w:tabs>
      <w:ind w:left="720"/>
      <w:contextualSpacing/>
    </w:pPr>
    <w:rPr>
      <w:rFonts w:ascii="微软雅黑" w:eastAsia="微软雅黑" w:hAnsi="微软雅黑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63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7BE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7BE0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B7BE0"/>
    <w:rPr>
      <w:b/>
      <w:bCs/>
    </w:rPr>
  </w:style>
  <w:style w:type="paragraph" w:styleId="NoSpacing">
    <w:name w:val="No Spacing"/>
    <w:uiPriority w:val="1"/>
    <w:qFormat/>
    <w:rsid w:val="00FB7BE0"/>
    <w:rPr>
      <w:sz w:val="24"/>
      <w:szCs w:val="24"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2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28C"/>
    <w:rPr>
      <w:sz w:val="24"/>
      <w:szCs w:val="24"/>
      <w:lang w:val="de-DE"/>
    </w:rPr>
  </w:style>
  <w:style w:type="paragraph" w:styleId="BodyTextFirstIndent">
    <w:name w:val="Body Text First Indent"/>
    <w:basedOn w:val="Normal"/>
    <w:link w:val="BodyTextFirstIndentChar"/>
    <w:rsid w:val="0036228C"/>
    <w:pPr>
      <w:spacing w:after="240"/>
      <w:ind w:firstLine="720"/>
    </w:pPr>
    <w:rPr>
      <w:rFonts w:ascii="CG Times" w:hAnsi="CG Times" w:cs="Times New Roman"/>
      <w:szCs w:val="20"/>
      <w:lang w:val="en-US"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36228C"/>
    <w:rPr>
      <w:rFonts w:ascii="CG Times" w:hAnsi="CG Times" w:cs="Times New Roman"/>
      <w:sz w:val="24"/>
      <w:szCs w:val="24"/>
      <w:lang w:val="de-DE" w:eastAsia="en-US"/>
    </w:rPr>
  </w:style>
  <w:style w:type="paragraph" w:customStyle="1" w:styleId="BodyText4">
    <w:name w:val="Body Text 4"/>
    <w:basedOn w:val="Normal"/>
    <w:rsid w:val="0036228C"/>
    <w:pPr>
      <w:spacing w:line="480" w:lineRule="auto"/>
    </w:pPr>
    <w:rPr>
      <w:rFonts w:ascii="CG Times" w:hAnsi="CG Times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******@bbraun.com" TargetMode="External"/><Relationship Id="rId13" Type="http://schemas.openxmlformats.org/officeDocument/2006/relationships/image" Target="media/image3.wmf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6.wmf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image" Target="media/image5.wmf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3BF63-6B7E-4508-97DE-7E9B14A5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B.Braun Melsungen AG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 Luo</dc:creator>
  <cp:lastModifiedBy>Vicky Liu</cp:lastModifiedBy>
  <cp:revision>7</cp:revision>
  <cp:lastPrinted>2014-09-04T03:25:00Z</cp:lastPrinted>
  <dcterms:created xsi:type="dcterms:W3CDTF">2019-04-01T09:19:00Z</dcterms:created>
  <dcterms:modified xsi:type="dcterms:W3CDTF">2019-07-31T07:56:00Z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735299-2a7d-4f7d-99cc-db352b8b5a9b_Enabled">
    <vt:lpwstr>True</vt:lpwstr>
  </property>
  <property fmtid="{D5CDD505-2E9C-101B-9397-08002B2CF9AE}" pid="3" name="MSIP_Label_97735299-2a7d-4f7d-99cc-db352b8b5a9b_SiteId">
    <vt:lpwstr>15d1bef2-0a6a-46f9-be4c-023279325e51</vt:lpwstr>
  </property>
  <property fmtid="{D5CDD505-2E9C-101B-9397-08002B2CF9AE}" pid="4" name="MSIP_Label_97735299-2a7d-4f7d-99cc-db352b8b5a9b_Ref">
    <vt:lpwstr>https://api.informationprotection.azure.com/api/15d1bef2-0a6a-46f9-be4c-023279325e51</vt:lpwstr>
  </property>
  <property fmtid="{D5CDD505-2E9C-101B-9397-08002B2CF9AE}" pid="5" name="MSIP_Label_97735299-2a7d-4f7d-99cc-db352b8b5a9b_SetBy">
    <vt:lpwstr>deo.wang@bbraun.com</vt:lpwstr>
  </property>
  <property fmtid="{D5CDD505-2E9C-101B-9397-08002B2CF9AE}" pid="6" name="MSIP_Label_97735299-2a7d-4f7d-99cc-db352b8b5a9b_SetDate">
    <vt:lpwstr>2018-06-07T15:21:12.2239300+08:00</vt:lpwstr>
  </property>
  <property fmtid="{D5CDD505-2E9C-101B-9397-08002B2CF9AE}" pid="7" name="MSIP_Label_97735299-2a7d-4f7d-99cc-db352b8b5a9b_Name">
    <vt:lpwstr>Confidential</vt:lpwstr>
  </property>
  <property fmtid="{D5CDD505-2E9C-101B-9397-08002B2CF9AE}" pid="8" name="MSIP_Label_97735299-2a7d-4f7d-99cc-db352b8b5a9b_Application">
    <vt:lpwstr>Microsoft Azure Information Protection</vt:lpwstr>
  </property>
  <property fmtid="{D5CDD505-2E9C-101B-9397-08002B2CF9AE}" pid="9" name="MSIP_Label_97735299-2a7d-4f7d-99cc-db352b8b5a9b_Extended_MSFT_Method">
    <vt:lpwstr>Automatic</vt:lpwstr>
  </property>
  <property fmtid="{D5CDD505-2E9C-101B-9397-08002B2CF9AE}" pid="10" name="MSIP_Label_fd058493-e43f-432e-b8cc-adb7daa46640_Enabled">
    <vt:lpwstr>True</vt:lpwstr>
  </property>
  <property fmtid="{D5CDD505-2E9C-101B-9397-08002B2CF9AE}" pid="11" name="MSIP_Label_fd058493-e43f-432e-b8cc-adb7daa46640_SiteId">
    <vt:lpwstr>15d1bef2-0a6a-46f9-be4c-023279325e51</vt:lpwstr>
  </property>
  <property fmtid="{D5CDD505-2E9C-101B-9397-08002B2CF9AE}" pid="12" name="MSIP_Label_fd058493-e43f-432e-b8cc-adb7daa46640_Ref">
    <vt:lpwstr>https://api.informationprotection.azure.com/api/15d1bef2-0a6a-46f9-be4c-023279325e51</vt:lpwstr>
  </property>
  <property fmtid="{D5CDD505-2E9C-101B-9397-08002B2CF9AE}" pid="13" name="MSIP_Label_fd058493-e43f-432e-b8cc-adb7daa46640_SetBy">
    <vt:lpwstr>deo.wang@bbraun.com</vt:lpwstr>
  </property>
  <property fmtid="{D5CDD505-2E9C-101B-9397-08002B2CF9AE}" pid="14" name="MSIP_Label_fd058493-e43f-432e-b8cc-adb7daa46640_SetDate">
    <vt:lpwstr>2018-06-07T15:21:12.2339300+08:00</vt:lpwstr>
  </property>
  <property fmtid="{D5CDD505-2E9C-101B-9397-08002B2CF9AE}" pid="15" name="MSIP_Label_fd058493-e43f-432e-b8cc-adb7daa46640_Name">
    <vt:lpwstr>Unprotected</vt:lpwstr>
  </property>
  <property fmtid="{D5CDD505-2E9C-101B-9397-08002B2CF9AE}" pid="16" name="MSIP_Label_fd058493-e43f-432e-b8cc-adb7daa46640_Application">
    <vt:lpwstr>Microsoft Azure Information Protection</vt:lpwstr>
  </property>
  <property fmtid="{D5CDD505-2E9C-101B-9397-08002B2CF9AE}" pid="17" name="MSIP_Label_fd058493-e43f-432e-b8cc-adb7daa46640_Extended_MSFT_Method">
    <vt:lpwstr>Automatic</vt:lpwstr>
  </property>
  <property fmtid="{D5CDD505-2E9C-101B-9397-08002B2CF9AE}" pid="18" name="MSIP_Label_fd058493-e43f-432e-b8cc-adb7daa46640_Parent">
    <vt:lpwstr>97735299-2a7d-4f7d-99cc-db352b8b5a9b</vt:lpwstr>
  </property>
  <property fmtid="{D5CDD505-2E9C-101B-9397-08002B2CF9AE}" pid="19" name="Sensitivity">
    <vt:lpwstr>Confidential Unprotected</vt:lpwstr>
  </property>
</Properties>
</file>